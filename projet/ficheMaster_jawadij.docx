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tblpX="-366" w:tblpY="1"/>
        <w:tblOverlap w:val="never"/>
        <w:tblW w:w="9798" w:type="dxa"/>
        <w:tblBorders>
          <w:top w:val="double" w:sz="4" w:space="0" w:color="000080"/>
          <w:left w:val="double" w:sz="4" w:space="0" w:color="000080"/>
          <w:bottom w:val="double" w:sz="4" w:space="0" w:color="000080"/>
          <w:right w:val="double" w:sz="4" w:space="0" w:color="000080"/>
          <w:insideH w:val="single" w:sz="4" w:space="0" w:color="auto"/>
          <w:insideV w:val="single" w:sz="4" w:space="0" w:color="auto"/>
        </w:tblBorders>
        <w:tblCellMar>
          <w:left w:w="70" w:type="dxa"/>
          <w:right w:w="70" w:type="dxa"/>
        </w:tblCellMar>
        <w:tblLook w:val="0000"/>
      </w:tblPr>
      <w:tblGrid>
        <w:gridCol w:w="3614"/>
        <w:gridCol w:w="3560"/>
        <w:gridCol w:w="1254"/>
        <w:gridCol w:w="1370"/>
      </w:tblGrid>
      <w:tr w:rsidR="00A66EEB" w:rsidRPr="00EC3757" w:rsidTr="00EC3757">
        <w:trPr>
          <w:cantSplit/>
          <w:trHeight w:hRule="exact" w:val="397"/>
        </w:trPr>
        <w:tc>
          <w:tcPr>
            <w:tcW w:w="3614" w:type="dxa"/>
            <w:vMerge w:val="restart"/>
            <w:shd w:val="clear" w:color="auto" w:fill="D9D9D9"/>
            <w:vAlign w:val="center"/>
          </w:tcPr>
          <w:p w:rsidR="000F400A" w:rsidRPr="00EC3757" w:rsidRDefault="000F400A" w:rsidP="000F400A">
            <w:pPr>
              <w:pStyle w:val="Titre"/>
              <w:ind w:right="0"/>
              <w:rPr>
                <w:rFonts w:asciiTheme="minorHAnsi" w:hAnsiTheme="minorHAnsi" w:cstheme="minorHAnsi"/>
                <w:color w:val="000080"/>
                <w:sz w:val="21"/>
                <w:szCs w:val="21"/>
              </w:rPr>
            </w:pPr>
            <w:r w:rsidRPr="00EC3757">
              <w:rPr>
                <w:rFonts w:asciiTheme="minorHAnsi" w:hAnsiTheme="minorHAnsi" w:cstheme="minorHAnsi"/>
                <w:color w:val="000080"/>
                <w:sz w:val="21"/>
                <w:szCs w:val="21"/>
              </w:rPr>
              <w:t xml:space="preserve">Institut Supérieur des Technologies de l’Information et de la Communication </w:t>
            </w:r>
          </w:p>
          <w:p w:rsidR="00A66EEB" w:rsidRPr="00EC3757" w:rsidRDefault="000F400A" w:rsidP="000F400A">
            <w:pPr>
              <w:pStyle w:val="Titre"/>
              <w:ind w:right="0"/>
              <w:rPr>
                <w:rFonts w:asciiTheme="minorHAnsi" w:hAnsiTheme="minorHAnsi" w:cstheme="minorHAnsi"/>
                <w:color w:val="000080"/>
                <w:sz w:val="24"/>
                <w:szCs w:val="24"/>
              </w:rPr>
            </w:pPr>
            <w:r w:rsidRPr="00EC3757">
              <w:rPr>
                <w:rFonts w:asciiTheme="minorHAnsi" w:hAnsiTheme="minorHAnsi" w:cstheme="minorHAnsi"/>
                <w:color w:val="000080"/>
                <w:sz w:val="21"/>
                <w:szCs w:val="21"/>
              </w:rPr>
              <w:t>de Borj Cedria</w:t>
            </w:r>
          </w:p>
        </w:tc>
        <w:tc>
          <w:tcPr>
            <w:tcW w:w="3560" w:type="dxa"/>
            <w:vMerge w:val="restart"/>
            <w:vAlign w:val="center"/>
          </w:tcPr>
          <w:p w:rsidR="00A66EEB" w:rsidRPr="00EC3757" w:rsidRDefault="00E15478" w:rsidP="000F400A">
            <w:pPr>
              <w:pStyle w:val="Titre"/>
              <w:ind w:right="0"/>
              <w:rPr>
                <w:rFonts w:asciiTheme="minorHAnsi" w:hAnsiTheme="minorHAnsi" w:cstheme="minorHAnsi"/>
                <w:b w:val="0"/>
                <w:bCs w:val="0"/>
                <w:smallCaps/>
                <w:color w:val="000080"/>
                <w:w w:val="150"/>
                <w:sz w:val="24"/>
                <w:szCs w:val="24"/>
              </w:rPr>
            </w:pPr>
            <w:r w:rsidRPr="00EC3757">
              <w:rPr>
                <w:rFonts w:asciiTheme="minorHAnsi" w:hAnsiTheme="minorHAnsi" w:cstheme="minorHAnsi"/>
                <w:b w:val="0"/>
                <w:bCs w:val="0"/>
                <w:smallCaps/>
                <w:color w:val="000080"/>
                <w:w w:val="150"/>
                <w:sz w:val="24"/>
                <w:szCs w:val="24"/>
              </w:rPr>
              <w:t xml:space="preserve">Master DeRecherche </w:t>
            </w:r>
            <w:r w:rsidR="000F400A" w:rsidRPr="00EC3757">
              <w:rPr>
                <w:rFonts w:asciiTheme="minorHAnsi" w:hAnsiTheme="minorHAnsi" w:cstheme="minorHAnsi"/>
                <w:b w:val="0"/>
                <w:bCs w:val="0"/>
                <w:smallCaps/>
                <w:color w:val="000080"/>
                <w:w w:val="150"/>
                <w:sz w:val="24"/>
                <w:szCs w:val="24"/>
              </w:rPr>
              <w:t>………………………</w:t>
            </w:r>
          </w:p>
          <w:p w:rsidR="00187105" w:rsidRPr="00EC3757" w:rsidRDefault="00187105" w:rsidP="00E52479">
            <w:pPr>
              <w:pStyle w:val="Titre"/>
              <w:ind w:right="0"/>
              <w:rPr>
                <w:rFonts w:asciiTheme="minorHAnsi" w:hAnsiTheme="minorHAnsi" w:cstheme="minorHAnsi"/>
                <w:b w:val="0"/>
                <w:bCs w:val="0"/>
                <w:smallCaps/>
                <w:color w:val="000080"/>
                <w:w w:val="150"/>
                <w:sz w:val="24"/>
                <w:szCs w:val="24"/>
              </w:rPr>
            </w:pPr>
            <w:r w:rsidRPr="00EC3757">
              <w:rPr>
                <w:rFonts w:asciiTheme="minorHAnsi" w:hAnsiTheme="minorHAnsi" w:cstheme="minorHAnsi"/>
                <w:b w:val="0"/>
                <w:bCs w:val="0"/>
                <w:smallCaps/>
                <w:color w:val="000080"/>
                <w:w w:val="150"/>
                <w:sz w:val="24"/>
                <w:szCs w:val="24"/>
              </w:rPr>
              <w:t>(Régime LMD)</w:t>
            </w:r>
          </w:p>
        </w:tc>
        <w:tc>
          <w:tcPr>
            <w:tcW w:w="1254" w:type="dxa"/>
            <w:shd w:val="clear" w:color="auto" w:fill="E6E6E6"/>
            <w:tcMar>
              <w:left w:w="28" w:type="dxa"/>
              <w:right w:w="28" w:type="dxa"/>
            </w:tcMar>
            <w:vAlign w:val="center"/>
          </w:tcPr>
          <w:p w:rsidR="00A66EEB" w:rsidRPr="00EC3757" w:rsidRDefault="00A66EEB" w:rsidP="00E52479">
            <w:pPr>
              <w:pStyle w:val="Titre"/>
              <w:ind w:right="0"/>
              <w:rPr>
                <w:rFonts w:asciiTheme="minorHAnsi" w:hAnsiTheme="minorHAnsi" w:cstheme="minorHAnsi"/>
                <w:b w:val="0"/>
                <w:bCs w:val="0"/>
                <w:color w:val="000080"/>
                <w:sz w:val="22"/>
              </w:rPr>
            </w:pPr>
            <w:r w:rsidRPr="00EC3757">
              <w:rPr>
                <w:rFonts w:asciiTheme="minorHAnsi" w:hAnsiTheme="minorHAnsi" w:cstheme="minorHAnsi"/>
                <w:b w:val="0"/>
                <w:bCs w:val="0"/>
                <w:color w:val="000080"/>
                <w:sz w:val="22"/>
              </w:rPr>
              <w:t>Année</w:t>
            </w:r>
          </w:p>
        </w:tc>
        <w:tc>
          <w:tcPr>
            <w:tcW w:w="1370" w:type="dxa"/>
            <w:shd w:val="clear" w:color="auto" w:fill="E6E6E6"/>
            <w:vAlign w:val="center"/>
          </w:tcPr>
          <w:p w:rsidR="00A66EEB" w:rsidRPr="00EC3757" w:rsidRDefault="007713D0" w:rsidP="000F400A">
            <w:pPr>
              <w:pStyle w:val="Titre"/>
              <w:ind w:right="0"/>
              <w:rPr>
                <w:rFonts w:asciiTheme="minorHAnsi" w:hAnsiTheme="minorHAnsi" w:cstheme="minorHAnsi"/>
                <w:smallCaps/>
                <w:color w:val="000080"/>
              </w:rPr>
            </w:pPr>
            <w:r w:rsidRPr="00EC3757">
              <w:rPr>
                <w:rFonts w:asciiTheme="minorHAnsi" w:hAnsiTheme="minorHAnsi" w:cstheme="minorHAnsi"/>
                <w:smallCaps/>
                <w:color w:val="000080"/>
              </w:rPr>
              <w:t>20</w:t>
            </w:r>
            <w:r w:rsidR="000F400A" w:rsidRPr="00EC3757">
              <w:rPr>
                <w:rFonts w:asciiTheme="minorHAnsi" w:hAnsiTheme="minorHAnsi" w:cstheme="minorHAnsi"/>
                <w:smallCaps/>
                <w:color w:val="000080"/>
              </w:rPr>
              <w:t>19</w:t>
            </w:r>
            <w:r w:rsidR="005F5A21" w:rsidRPr="00EC3757">
              <w:rPr>
                <w:rFonts w:asciiTheme="minorHAnsi" w:hAnsiTheme="minorHAnsi" w:cstheme="minorHAnsi"/>
                <w:smallCaps/>
                <w:color w:val="000080"/>
              </w:rPr>
              <w:t>/20</w:t>
            </w:r>
            <w:r w:rsidR="000F400A" w:rsidRPr="00EC3757">
              <w:rPr>
                <w:rFonts w:asciiTheme="minorHAnsi" w:hAnsiTheme="minorHAnsi" w:cstheme="minorHAnsi"/>
                <w:smallCaps/>
                <w:color w:val="000080"/>
              </w:rPr>
              <w:t>20</w:t>
            </w:r>
          </w:p>
        </w:tc>
      </w:tr>
      <w:tr w:rsidR="00A66EEB" w:rsidRPr="00EC3757" w:rsidTr="00EC3757">
        <w:trPr>
          <w:cantSplit/>
          <w:trHeight w:hRule="exact" w:val="693"/>
        </w:trPr>
        <w:tc>
          <w:tcPr>
            <w:tcW w:w="3614" w:type="dxa"/>
            <w:vMerge/>
            <w:shd w:val="clear" w:color="auto" w:fill="D9D9D9"/>
            <w:vAlign w:val="center"/>
          </w:tcPr>
          <w:p w:rsidR="00A66EEB" w:rsidRPr="00EC3757" w:rsidRDefault="00A66EEB" w:rsidP="00E52479">
            <w:pPr>
              <w:pStyle w:val="Titre"/>
              <w:ind w:right="0"/>
              <w:rPr>
                <w:rFonts w:asciiTheme="minorHAnsi" w:hAnsiTheme="minorHAnsi" w:cstheme="minorHAnsi"/>
                <w:color w:val="000080"/>
                <w:sz w:val="24"/>
              </w:rPr>
            </w:pPr>
          </w:p>
        </w:tc>
        <w:tc>
          <w:tcPr>
            <w:tcW w:w="3560" w:type="dxa"/>
            <w:vMerge/>
          </w:tcPr>
          <w:p w:rsidR="00A66EEB" w:rsidRPr="00EC3757" w:rsidRDefault="00A66EEB" w:rsidP="00E52479">
            <w:pPr>
              <w:pStyle w:val="Titre"/>
              <w:ind w:right="0"/>
              <w:rPr>
                <w:rFonts w:asciiTheme="minorHAnsi" w:hAnsiTheme="minorHAnsi" w:cstheme="minorHAnsi"/>
                <w:smallCaps/>
                <w:sz w:val="24"/>
              </w:rPr>
            </w:pPr>
          </w:p>
        </w:tc>
        <w:tc>
          <w:tcPr>
            <w:tcW w:w="1254" w:type="dxa"/>
            <w:shd w:val="clear" w:color="auto" w:fill="E6E6E6"/>
            <w:tcMar>
              <w:left w:w="28" w:type="dxa"/>
              <w:right w:w="28" w:type="dxa"/>
            </w:tcMar>
            <w:vAlign w:val="center"/>
          </w:tcPr>
          <w:p w:rsidR="00A66EEB" w:rsidRPr="00EC3757" w:rsidRDefault="00E15478" w:rsidP="00E52479">
            <w:pPr>
              <w:pStyle w:val="Titre"/>
              <w:ind w:right="0"/>
              <w:rPr>
                <w:rFonts w:asciiTheme="minorHAnsi" w:hAnsiTheme="minorHAnsi" w:cstheme="minorHAnsi"/>
                <w:b w:val="0"/>
                <w:bCs w:val="0"/>
                <w:color w:val="000080"/>
                <w:sz w:val="22"/>
              </w:rPr>
            </w:pPr>
            <w:r w:rsidRPr="00EC3757">
              <w:rPr>
                <w:rFonts w:asciiTheme="minorHAnsi" w:hAnsiTheme="minorHAnsi" w:cstheme="minorHAnsi"/>
                <w:b w:val="0"/>
                <w:bCs w:val="0"/>
                <w:color w:val="000080"/>
                <w:sz w:val="22"/>
              </w:rPr>
              <w:t>Semestre</w:t>
            </w:r>
          </w:p>
        </w:tc>
        <w:tc>
          <w:tcPr>
            <w:tcW w:w="1370" w:type="dxa"/>
            <w:shd w:val="clear" w:color="auto" w:fill="E6E6E6"/>
            <w:vAlign w:val="center"/>
          </w:tcPr>
          <w:p w:rsidR="00A66EEB" w:rsidRPr="00EC3757" w:rsidRDefault="00364E07" w:rsidP="000F400A">
            <w:pPr>
              <w:pStyle w:val="Titre"/>
              <w:ind w:right="-92"/>
              <w:rPr>
                <w:rFonts w:asciiTheme="minorHAnsi" w:hAnsiTheme="minorHAnsi" w:cstheme="minorHAnsi"/>
                <w:smallCaps/>
                <w:color w:val="000080"/>
                <w:sz w:val="24"/>
              </w:rPr>
            </w:pPr>
            <w:r w:rsidRPr="00EC3757">
              <w:rPr>
                <w:rFonts w:asciiTheme="minorHAnsi" w:hAnsiTheme="minorHAnsi" w:cstheme="minorHAnsi"/>
                <w:smallCaps/>
                <w:color w:val="000080"/>
                <w:sz w:val="24"/>
              </w:rPr>
              <w:t>2</w:t>
            </w:r>
          </w:p>
        </w:tc>
      </w:tr>
    </w:tbl>
    <w:p w:rsidR="00A66EEB" w:rsidRPr="00EC3757" w:rsidRDefault="00A66EEB">
      <w:pPr>
        <w:pStyle w:val="Titre"/>
        <w:ind w:right="0"/>
        <w:rPr>
          <w:rFonts w:asciiTheme="minorHAnsi" w:hAnsiTheme="minorHAnsi" w:cstheme="minorHAnsi"/>
          <w:b w:val="0"/>
          <w:bCs w:val="0"/>
          <w:smallCaps/>
          <w:color w:val="000080"/>
          <w:w w:val="150"/>
          <w:sz w:val="10"/>
          <w:szCs w:val="10"/>
        </w:rPr>
      </w:pPr>
    </w:p>
    <w:p w:rsidR="00A66EEB" w:rsidRPr="00EC3757" w:rsidRDefault="00A66EEB">
      <w:pPr>
        <w:pStyle w:val="Titre"/>
        <w:ind w:right="0"/>
        <w:jc w:val="left"/>
        <w:rPr>
          <w:rFonts w:asciiTheme="minorHAnsi" w:hAnsiTheme="minorHAnsi" w:cstheme="minorHAnsi"/>
          <w:color w:val="000080"/>
          <w:sz w:val="24"/>
        </w:rPr>
      </w:pPr>
    </w:p>
    <w:p w:rsidR="00A66EEB" w:rsidRPr="00EC3757" w:rsidRDefault="00A66EEB" w:rsidP="007713D0">
      <w:pPr>
        <w:pStyle w:val="Titre"/>
        <w:ind w:right="0"/>
        <w:rPr>
          <w:rFonts w:asciiTheme="minorHAnsi" w:hAnsiTheme="minorHAnsi" w:cstheme="minorHAnsi"/>
          <w:color w:val="000080"/>
          <w:sz w:val="24"/>
        </w:rPr>
      </w:pPr>
      <w:r w:rsidRPr="00EC3757">
        <w:rPr>
          <w:rFonts w:asciiTheme="minorHAnsi" w:hAnsiTheme="minorHAnsi" w:cstheme="minorHAnsi"/>
          <w:color w:val="000080"/>
          <w:sz w:val="24"/>
        </w:rPr>
        <w:t>Cahier des Charges du Mémoire de Mast</w:t>
      </w:r>
      <w:r w:rsidR="007713D0" w:rsidRPr="00EC3757">
        <w:rPr>
          <w:rFonts w:asciiTheme="minorHAnsi" w:hAnsiTheme="minorHAnsi" w:cstheme="minorHAnsi"/>
          <w:color w:val="000080"/>
          <w:sz w:val="24"/>
        </w:rPr>
        <w:t>er</w:t>
      </w:r>
    </w:p>
    <w:p w:rsidR="00A66EEB" w:rsidRPr="00EC3757" w:rsidRDefault="00A66EEB">
      <w:pPr>
        <w:pStyle w:val="Titre"/>
        <w:ind w:right="0"/>
        <w:jc w:val="left"/>
        <w:rPr>
          <w:rFonts w:asciiTheme="minorHAnsi" w:hAnsiTheme="minorHAnsi" w:cstheme="minorHAnsi"/>
          <w:color w:val="000080"/>
          <w:sz w:val="22"/>
          <w:szCs w:val="18"/>
        </w:rPr>
      </w:pPr>
    </w:p>
    <w:tbl>
      <w:tblPr>
        <w:tblW w:w="9934" w:type="dxa"/>
        <w:tblInd w:w="-366" w:type="dxa"/>
        <w:tblBorders>
          <w:top w:val="double" w:sz="4" w:space="0" w:color="000080"/>
          <w:left w:val="double" w:sz="4" w:space="0" w:color="000080"/>
          <w:bottom w:val="double" w:sz="4" w:space="0" w:color="000080"/>
          <w:right w:val="double" w:sz="4" w:space="0" w:color="000080"/>
          <w:insideH w:val="single" w:sz="4" w:space="0" w:color="auto"/>
          <w:insideV w:val="single" w:sz="4" w:space="0" w:color="auto"/>
        </w:tblBorders>
        <w:tblCellMar>
          <w:left w:w="70" w:type="dxa"/>
          <w:right w:w="70" w:type="dxa"/>
        </w:tblCellMar>
        <w:tblLook w:val="0000"/>
      </w:tblPr>
      <w:tblGrid>
        <w:gridCol w:w="3130"/>
        <w:gridCol w:w="6804"/>
      </w:tblGrid>
      <w:tr w:rsidR="00E52479" w:rsidRPr="00EC3757">
        <w:trPr>
          <w:trHeight w:val="507"/>
        </w:trPr>
        <w:tc>
          <w:tcPr>
            <w:tcW w:w="9934" w:type="dxa"/>
            <w:gridSpan w:val="2"/>
            <w:tcBorders>
              <w:top w:val="double" w:sz="4" w:space="0" w:color="000080"/>
            </w:tcBorders>
            <w:vAlign w:val="center"/>
          </w:tcPr>
          <w:p w:rsidR="00E52479" w:rsidRPr="00EC3757" w:rsidRDefault="00E52479" w:rsidP="007713D0">
            <w:pPr>
              <w:autoSpaceDE w:val="0"/>
              <w:autoSpaceDN w:val="0"/>
              <w:adjustRightInd w:val="0"/>
              <w:spacing w:before="120" w:after="120"/>
              <w:jc w:val="center"/>
              <w:rPr>
                <w:rFonts w:asciiTheme="minorHAnsi" w:hAnsiTheme="minorHAnsi" w:cstheme="minorHAnsi"/>
                <w:color w:val="000000"/>
              </w:rPr>
            </w:pPr>
            <w:r w:rsidRPr="00EC3757">
              <w:rPr>
                <w:rFonts w:asciiTheme="minorHAnsi" w:hAnsiTheme="minorHAnsi" w:cstheme="minorHAnsi"/>
                <w:b/>
                <w:bCs/>
                <w:color w:val="000080"/>
                <w:sz w:val="22"/>
                <w:szCs w:val="18"/>
              </w:rPr>
              <w:t>Identification du Mémoire de Mast</w:t>
            </w:r>
            <w:r w:rsidR="007713D0" w:rsidRPr="00EC3757">
              <w:rPr>
                <w:rFonts w:asciiTheme="minorHAnsi" w:hAnsiTheme="minorHAnsi" w:cstheme="minorHAnsi"/>
                <w:b/>
                <w:bCs/>
                <w:color w:val="000080"/>
                <w:sz w:val="22"/>
                <w:szCs w:val="18"/>
              </w:rPr>
              <w:t>er</w:t>
            </w:r>
          </w:p>
        </w:tc>
      </w:tr>
      <w:tr w:rsidR="00E15478" w:rsidRPr="00EC3757" w:rsidTr="008D5396">
        <w:trPr>
          <w:trHeight w:val="782"/>
        </w:trPr>
        <w:tc>
          <w:tcPr>
            <w:tcW w:w="3130" w:type="dxa"/>
            <w:shd w:val="clear" w:color="auto" w:fill="D9D9D9"/>
            <w:vAlign w:val="center"/>
          </w:tcPr>
          <w:p w:rsidR="00E15478" w:rsidRPr="00EC3757" w:rsidRDefault="00E15478">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Intitulé du Mémoire</w:t>
            </w:r>
          </w:p>
        </w:tc>
        <w:tc>
          <w:tcPr>
            <w:tcW w:w="6804" w:type="dxa"/>
            <w:tcBorders>
              <w:top w:val="single" w:sz="4" w:space="0" w:color="auto"/>
            </w:tcBorders>
            <w:vAlign w:val="center"/>
          </w:tcPr>
          <w:p w:rsidR="00E15478" w:rsidRPr="00EC3757" w:rsidRDefault="00E7030B" w:rsidP="000F400A">
            <w:pPr>
              <w:jc w:val="both"/>
              <w:rPr>
                <w:rFonts w:asciiTheme="minorHAnsi" w:hAnsiTheme="minorHAnsi" w:cstheme="minorHAnsi"/>
                <w:color w:val="000080"/>
                <w:sz w:val="22"/>
                <w:szCs w:val="22"/>
                <w:lang w:val="en-US"/>
              </w:rPr>
            </w:pPr>
            <w:r w:rsidRPr="00EC3757">
              <w:rPr>
                <w:rFonts w:asciiTheme="minorHAnsi" w:hAnsiTheme="minorHAnsi" w:cstheme="minorHAnsi"/>
                <w:b/>
                <w:bCs/>
                <w:color w:val="000080"/>
                <w:sz w:val="22"/>
                <w:szCs w:val="22"/>
                <w:lang w:val="en-US"/>
              </w:rPr>
              <w:t>Titre anglais:</w:t>
            </w:r>
            <w:r w:rsidRPr="00EC3757">
              <w:rPr>
                <w:rFonts w:asciiTheme="minorHAnsi" w:hAnsiTheme="minorHAnsi" w:cstheme="minorHAnsi"/>
                <w:color w:val="000080"/>
                <w:sz w:val="22"/>
                <w:szCs w:val="22"/>
                <w:lang w:val="en-US"/>
              </w:rPr>
              <w:t xml:space="preserve"> Learning transaction embedding</w:t>
            </w:r>
            <w:ins w:id="0" w:author="phil" w:date="2020-02-25T23:43:00Z">
              <w:r w:rsidR="00E61A9B">
                <w:rPr>
                  <w:rFonts w:asciiTheme="minorHAnsi" w:hAnsiTheme="minorHAnsi" w:cstheme="minorHAnsi" w:hint="eastAsia"/>
                  <w:color w:val="000080"/>
                  <w:sz w:val="22"/>
                  <w:szCs w:val="22"/>
                  <w:lang w:val="en-US" w:eastAsia="zh-CN"/>
                </w:rPr>
                <w:t>s</w:t>
              </w:r>
            </w:ins>
            <w:r w:rsidRPr="00EC3757">
              <w:rPr>
                <w:rFonts w:asciiTheme="minorHAnsi" w:hAnsiTheme="minorHAnsi" w:cstheme="minorHAnsi"/>
                <w:color w:val="000080"/>
                <w:sz w:val="22"/>
                <w:szCs w:val="22"/>
                <w:lang w:val="en-US"/>
              </w:rPr>
              <w:t xml:space="preserve"> via high utility itemsets</w:t>
            </w:r>
          </w:p>
          <w:p w:rsidR="00E7030B" w:rsidRPr="00E61A9B" w:rsidRDefault="00E7030B" w:rsidP="000F400A">
            <w:pPr>
              <w:jc w:val="both"/>
              <w:rPr>
                <w:rFonts w:asciiTheme="minorHAnsi" w:hAnsiTheme="minorHAnsi" w:cstheme="minorHAnsi"/>
                <w:color w:val="000080"/>
                <w:sz w:val="22"/>
                <w:szCs w:val="22"/>
                <w:lang w:val="fr-CA"/>
                <w:rPrChange w:id="1" w:author="phil" w:date="2020-02-25T23:44:00Z">
                  <w:rPr>
                    <w:rFonts w:asciiTheme="minorHAnsi" w:hAnsiTheme="minorHAnsi" w:cstheme="minorHAnsi"/>
                    <w:color w:val="000080"/>
                    <w:sz w:val="22"/>
                    <w:szCs w:val="22"/>
                  </w:rPr>
                </w:rPrChange>
              </w:rPr>
            </w:pPr>
            <w:r w:rsidRPr="00EC3757">
              <w:rPr>
                <w:rFonts w:asciiTheme="minorHAnsi" w:hAnsiTheme="minorHAnsi" w:cstheme="minorHAnsi"/>
                <w:b/>
                <w:bCs/>
                <w:color w:val="000080"/>
                <w:sz w:val="22"/>
                <w:szCs w:val="22"/>
              </w:rPr>
              <w:t xml:space="preserve">Titre </w:t>
            </w:r>
            <w:r w:rsidR="005E6BC4" w:rsidRPr="00EC3757">
              <w:rPr>
                <w:rFonts w:asciiTheme="minorHAnsi" w:hAnsiTheme="minorHAnsi" w:cstheme="minorHAnsi"/>
                <w:b/>
                <w:bCs/>
                <w:color w:val="000080"/>
                <w:sz w:val="22"/>
                <w:szCs w:val="22"/>
              </w:rPr>
              <w:t>français</w:t>
            </w:r>
            <w:r w:rsidRPr="00EC3757">
              <w:rPr>
                <w:rFonts w:asciiTheme="minorHAnsi" w:hAnsiTheme="minorHAnsi" w:cstheme="minorHAnsi"/>
                <w:b/>
                <w:bCs/>
                <w:color w:val="000080"/>
                <w:sz w:val="22"/>
                <w:szCs w:val="22"/>
              </w:rPr>
              <w:t>:</w:t>
            </w:r>
            <w:r w:rsidR="005E6BC4" w:rsidRPr="00EC3757">
              <w:rPr>
                <w:rFonts w:asciiTheme="minorHAnsi" w:hAnsiTheme="minorHAnsi" w:cstheme="minorHAnsi"/>
                <w:color w:val="000080"/>
                <w:sz w:val="22"/>
                <w:szCs w:val="22"/>
              </w:rPr>
              <w:t>Apprentissage du plongement (embedding) de tra</w:t>
            </w:r>
            <w:r w:rsidR="00727A1E">
              <w:rPr>
                <w:rFonts w:asciiTheme="minorHAnsi" w:hAnsiTheme="minorHAnsi" w:cstheme="minorHAnsi"/>
                <w:color w:val="000080"/>
                <w:sz w:val="22"/>
                <w:szCs w:val="22"/>
              </w:rPr>
              <w:t>n</w:t>
            </w:r>
            <w:r w:rsidR="005E6BC4" w:rsidRPr="00EC3757">
              <w:rPr>
                <w:rFonts w:asciiTheme="minorHAnsi" w:hAnsiTheme="minorHAnsi" w:cstheme="minorHAnsi"/>
                <w:color w:val="000080"/>
                <w:sz w:val="22"/>
                <w:szCs w:val="22"/>
              </w:rPr>
              <w:t xml:space="preserve">sactions via des ensembles d’éléments </w:t>
            </w:r>
            <w:r w:rsidR="00EC3757">
              <w:rPr>
                <w:rFonts w:asciiTheme="minorHAnsi" w:hAnsiTheme="minorHAnsi" w:cstheme="minorHAnsi"/>
                <w:color w:val="000080"/>
                <w:sz w:val="22"/>
                <w:szCs w:val="22"/>
              </w:rPr>
              <w:t>à</w:t>
            </w:r>
            <w:r w:rsidR="005E6BC4" w:rsidRPr="00EC3757">
              <w:rPr>
                <w:rFonts w:asciiTheme="minorHAnsi" w:hAnsiTheme="minorHAnsi" w:cstheme="minorHAnsi"/>
                <w:color w:val="000080"/>
                <w:sz w:val="22"/>
                <w:szCs w:val="22"/>
              </w:rPr>
              <w:t xml:space="preserve"> haute valeur utile</w:t>
            </w:r>
          </w:p>
        </w:tc>
      </w:tr>
      <w:tr w:rsidR="00E52479" w:rsidRPr="00EC3757" w:rsidTr="008D5396">
        <w:trPr>
          <w:trHeight w:val="782"/>
        </w:trPr>
        <w:tc>
          <w:tcPr>
            <w:tcW w:w="3130" w:type="dxa"/>
            <w:shd w:val="clear" w:color="auto" w:fill="D9D9D9"/>
            <w:vAlign w:val="center"/>
          </w:tcPr>
          <w:p w:rsidR="00E52479" w:rsidRPr="00EC3757" w:rsidRDefault="00E52479">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Proposant (Encadreur)</w:t>
            </w:r>
          </w:p>
        </w:tc>
        <w:tc>
          <w:tcPr>
            <w:tcW w:w="6804" w:type="dxa"/>
            <w:tcBorders>
              <w:top w:val="single" w:sz="4" w:space="0" w:color="auto"/>
            </w:tcBorders>
            <w:vAlign w:val="center"/>
          </w:tcPr>
          <w:p w:rsidR="00E52479" w:rsidRPr="00EC3757" w:rsidRDefault="008D5396" w:rsidP="00941158">
            <w:pPr>
              <w:autoSpaceDE w:val="0"/>
              <w:autoSpaceDN w:val="0"/>
              <w:adjustRightInd w:val="0"/>
              <w:spacing w:before="120" w:after="120"/>
              <w:ind w:left="110"/>
              <w:rPr>
                <w:rFonts w:asciiTheme="minorHAnsi" w:hAnsiTheme="minorHAnsi" w:cstheme="minorHAnsi"/>
                <w:color w:val="000080"/>
                <w:sz w:val="22"/>
                <w:szCs w:val="22"/>
              </w:rPr>
            </w:pPr>
            <w:r w:rsidRPr="007E06FD">
              <w:rPr>
                <w:rFonts w:asciiTheme="minorHAnsi" w:hAnsiTheme="minorHAnsi" w:cstheme="minorHAnsi"/>
                <w:color w:val="000080"/>
              </w:rPr>
              <w:t>Khaled Belghith</w:t>
            </w:r>
          </w:p>
        </w:tc>
      </w:tr>
      <w:tr w:rsidR="00E15478" w:rsidRPr="00EC3757" w:rsidTr="008D5396">
        <w:trPr>
          <w:trHeight w:hRule="exact" w:val="443"/>
        </w:trPr>
        <w:tc>
          <w:tcPr>
            <w:tcW w:w="3130" w:type="dxa"/>
            <w:tcBorders>
              <w:bottom w:val="single" w:sz="4" w:space="0" w:color="auto"/>
            </w:tcBorders>
            <w:shd w:val="clear" w:color="auto" w:fill="D9D9D9"/>
            <w:vAlign w:val="center"/>
          </w:tcPr>
          <w:p w:rsidR="00E15478" w:rsidRPr="00EC3757" w:rsidRDefault="00E15478">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 xml:space="preserve">Structure </w:t>
            </w:r>
            <w:r w:rsidR="003D0F47" w:rsidRPr="00EC3757">
              <w:rPr>
                <w:rFonts w:asciiTheme="minorHAnsi" w:hAnsiTheme="minorHAnsi" w:cstheme="minorHAnsi"/>
                <w:color w:val="000080"/>
                <w:sz w:val="22"/>
                <w:szCs w:val="18"/>
              </w:rPr>
              <w:t>d’</w:t>
            </w:r>
            <w:r w:rsidRPr="00EC3757">
              <w:rPr>
                <w:rFonts w:asciiTheme="minorHAnsi" w:hAnsiTheme="minorHAnsi" w:cstheme="minorHAnsi"/>
                <w:color w:val="000080"/>
                <w:sz w:val="22"/>
                <w:szCs w:val="18"/>
              </w:rPr>
              <w:t xml:space="preserve">accueil </w:t>
            </w:r>
            <w:r w:rsidRPr="00EC3757">
              <w:rPr>
                <w:rFonts w:asciiTheme="minorHAnsi" w:hAnsiTheme="minorHAnsi" w:cstheme="minorHAnsi"/>
                <w:color w:val="000080"/>
                <w:sz w:val="22"/>
                <w:szCs w:val="18"/>
                <w:vertAlign w:val="superscript"/>
              </w:rPr>
              <w:t>(1)</w:t>
            </w:r>
            <w:r w:rsidRPr="00EC3757">
              <w:rPr>
                <w:rFonts w:asciiTheme="minorHAnsi" w:hAnsiTheme="minorHAnsi" w:cstheme="minorHAnsi"/>
                <w:color w:val="000080"/>
                <w:sz w:val="22"/>
                <w:szCs w:val="18"/>
              </w:rPr>
              <w:t>  </w:t>
            </w:r>
          </w:p>
        </w:tc>
        <w:tc>
          <w:tcPr>
            <w:tcW w:w="6804" w:type="dxa"/>
            <w:tcBorders>
              <w:bottom w:val="single" w:sz="4" w:space="0" w:color="auto"/>
            </w:tcBorders>
            <w:vAlign w:val="center"/>
          </w:tcPr>
          <w:p w:rsidR="00E15478" w:rsidRPr="00EC3757" w:rsidRDefault="00E15478" w:rsidP="000F400A">
            <w:pPr>
              <w:spacing w:before="120"/>
              <w:jc w:val="both"/>
              <w:rPr>
                <w:rFonts w:asciiTheme="minorHAnsi" w:hAnsiTheme="minorHAnsi" w:cstheme="minorHAnsi"/>
                <w:b/>
                <w:bCs/>
                <w:smallCaps/>
                <w:color w:val="000080"/>
                <w:sz w:val="22"/>
                <w:szCs w:val="22"/>
              </w:rPr>
            </w:pPr>
          </w:p>
        </w:tc>
      </w:tr>
      <w:tr w:rsidR="00E15478" w:rsidRPr="00EC3757" w:rsidTr="008D5396">
        <w:trPr>
          <w:trHeight w:hRule="exact" w:val="639"/>
        </w:trPr>
        <w:tc>
          <w:tcPr>
            <w:tcW w:w="3130" w:type="dxa"/>
            <w:shd w:val="clear" w:color="auto" w:fill="D9D9D9"/>
            <w:vAlign w:val="center"/>
          </w:tcPr>
          <w:p w:rsidR="00E15478" w:rsidRPr="00EC3757" w:rsidRDefault="00E15478">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Partenaire </w:t>
            </w:r>
          </w:p>
        </w:tc>
        <w:tc>
          <w:tcPr>
            <w:tcW w:w="6804" w:type="dxa"/>
            <w:vAlign w:val="center"/>
          </w:tcPr>
          <w:p w:rsidR="00E15478" w:rsidRPr="00EC3757" w:rsidRDefault="00E15478" w:rsidP="00112BE5">
            <w:pPr>
              <w:autoSpaceDE w:val="0"/>
              <w:autoSpaceDN w:val="0"/>
              <w:adjustRightInd w:val="0"/>
              <w:spacing w:before="120" w:after="120"/>
              <w:ind w:left="110"/>
              <w:rPr>
                <w:rFonts w:asciiTheme="minorHAnsi" w:hAnsiTheme="minorHAnsi" w:cstheme="minorHAnsi"/>
                <w:b/>
                <w:bCs/>
                <w:smallCaps/>
                <w:color w:val="000080"/>
                <w:sz w:val="22"/>
                <w:szCs w:val="22"/>
              </w:rPr>
            </w:pPr>
          </w:p>
        </w:tc>
      </w:tr>
      <w:tr w:rsidR="00187105" w:rsidRPr="00EC3757" w:rsidTr="008D5396">
        <w:trPr>
          <w:trHeight w:hRule="exact" w:val="452"/>
        </w:trPr>
        <w:tc>
          <w:tcPr>
            <w:tcW w:w="3130" w:type="dxa"/>
            <w:shd w:val="clear" w:color="auto" w:fill="D9D9D9"/>
            <w:vAlign w:val="center"/>
          </w:tcPr>
          <w:p w:rsidR="00187105" w:rsidRPr="00EC3757" w:rsidRDefault="00187105" w:rsidP="00187105">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 xml:space="preserve">Cadre </w:t>
            </w:r>
            <w:r w:rsidRPr="00EC3757">
              <w:rPr>
                <w:rFonts w:asciiTheme="minorHAnsi" w:hAnsiTheme="minorHAnsi" w:cstheme="minorHAnsi"/>
                <w:color w:val="000080"/>
                <w:sz w:val="22"/>
                <w:szCs w:val="18"/>
                <w:vertAlign w:val="superscript"/>
              </w:rPr>
              <w:t>(2)</w:t>
            </w:r>
          </w:p>
        </w:tc>
        <w:tc>
          <w:tcPr>
            <w:tcW w:w="6804" w:type="dxa"/>
            <w:vAlign w:val="center"/>
          </w:tcPr>
          <w:p w:rsidR="00187105" w:rsidRPr="00EC3757" w:rsidRDefault="00187105">
            <w:pPr>
              <w:pStyle w:val="Titre"/>
              <w:ind w:right="0"/>
              <w:jc w:val="left"/>
              <w:rPr>
                <w:rFonts w:asciiTheme="minorHAnsi" w:hAnsiTheme="minorHAnsi" w:cstheme="minorHAnsi"/>
                <w:b w:val="0"/>
                <w:bCs w:val="0"/>
                <w:smallCaps/>
                <w:color w:val="000080"/>
                <w:sz w:val="22"/>
                <w:szCs w:val="22"/>
              </w:rPr>
            </w:pPr>
          </w:p>
        </w:tc>
      </w:tr>
      <w:tr w:rsidR="00E15478" w:rsidRPr="00EC3757" w:rsidTr="008D5396">
        <w:trPr>
          <w:trHeight w:hRule="exact" w:val="452"/>
        </w:trPr>
        <w:tc>
          <w:tcPr>
            <w:tcW w:w="3130" w:type="dxa"/>
            <w:tcBorders>
              <w:bottom w:val="single" w:sz="4" w:space="0" w:color="auto"/>
            </w:tcBorders>
            <w:shd w:val="clear" w:color="auto" w:fill="D9D9D9"/>
            <w:vAlign w:val="center"/>
          </w:tcPr>
          <w:p w:rsidR="00E15478" w:rsidRPr="00EC3757" w:rsidRDefault="00E15478">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Privilège </w:t>
            </w:r>
            <w:r w:rsidRPr="00EC3757">
              <w:rPr>
                <w:rFonts w:asciiTheme="minorHAnsi" w:hAnsiTheme="minorHAnsi" w:cstheme="minorHAnsi"/>
                <w:color w:val="000080"/>
                <w:sz w:val="22"/>
                <w:szCs w:val="18"/>
                <w:vertAlign w:val="superscript"/>
              </w:rPr>
              <w:t>(3)</w:t>
            </w:r>
            <w:r w:rsidRPr="00EC3757">
              <w:rPr>
                <w:rFonts w:asciiTheme="minorHAnsi" w:hAnsiTheme="minorHAnsi" w:cstheme="minorHAnsi"/>
                <w:color w:val="000080"/>
                <w:sz w:val="22"/>
                <w:szCs w:val="18"/>
              </w:rPr>
              <w:t> </w:t>
            </w:r>
          </w:p>
        </w:tc>
        <w:tc>
          <w:tcPr>
            <w:tcW w:w="6804" w:type="dxa"/>
            <w:tcBorders>
              <w:bottom w:val="single" w:sz="4" w:space="0" w:color="auto"/>
            </w:tcBorders>
            <w:vAlign w:val="center"/>
          </w:tcPr>
          <w:p w:rsidR="00E15478" w:rsidRPr="00EC3757" w:rsidRDefault="00E15478">
            <w:pPr>
              <w:pStyle w:val="Titre"/>
              <w:ind w:right="0"/>
              <w:jc w:val="left"/>
              <w:rPr>
                <w:rFonts w:asciiTheme="minorHAnsi" w:hAnsiTheme="minorHAnsi" w:cstheme="minorHAnsi"/>
                <w:b w:val="0"/>
                <w:bCs w:val="0"/>
                <w:color w:val="000080"/>
                <w:sz w:val="22"/>
                <w:szCs w:val="22"/>
              </w:rPr>
            </w:pPr>
          </w:p>
        </w:tc>
      </w:tr>
    </w:tbl>
    <w:p w:rsidR="00A66EEB" w:rsidRPr="00EC3757" w:rsidRDefault="006B1F05" w:rsidP="006B1F05">
      <w:pPr>
        <w:numPr>
          <w:ilvl w:val="0"/>
          <w:numId w:val="5"/>
        </w:numPr>
        <w:tabs>
          <w:tab w:val="clear" w:pos="720"/>
          <w:tab w:val="num" w:pos="284"/>
        </w:tabs>
        <w:ind w:left="426" w:hanging="568"/>
        <w:rPr>
          <w:rFonts w:asciiTheme="minorHAnsi" w:hAnsiTheme="minorHAnsi" w:cstheme="minorHAnsi"/>
          <w:b/>
          <w:bCs/>
          <w:color w:val="000080"/>
          <w:sz w:val="20"/>
          <w:szCs w:val="20"/>
        </w:rPr>
      </w:pPr>
      <w:r w:rsidRPr="00EC3757">
        <w:rPr>
          <w:rFonts w:asciiTheme="minorHAnsi" w:hAnsiTheme="minorHAnsi" w:cstheme="minorHAnsi"/>
          <w:b/>
          <w:bCs/>
          <w:color w:val="000080"/>
          <w:sz w:val="20"/>
          <w:szCs w:val="20"/>
        </w:rPr>
        <w:t>Unité/Laboratoire de Recherche,</w:t>
      </w:r>
      <w:r w:rsidR="00A66EEB" w:rsidRPr="00EC3757">
        <w:rPr>
          <w:rFonts w:asciiTheme="minorHAnsi" w:hAnsiTheme="minorHAnsi" w:cstheme="minorHAnsi"/>
          <w:b/>
          <w:bCs/>
          <w:color w:val="000080"/>
          <w:sz w:val="20"/>
          <w:szCs w:val="20"/>
        </w:rPr>
        <w:t>…</w:t>
      </w:r>
    </w:p>
    <w:p w:rsidR="00A66EEB" w:rsidRPr="00EC3757" w:rsidRDefault="00187105" w:rsidP="00187105">
      <w:pPr>
        <w:numPr>
          <w:ilvl w:val="0"/>
          <w:numId w:val="5"/>
        </w:numPr>
        <w:tabs>
          <w:tab w:val="clear" w:pos="720"/>
          <w:tab w:val="num" w:pos="284"/>
        </w:tabs>
        <w:ind w:left="426" w:hanging="568"/>
        <w:rPr>
          <w:rFonts w:asciiTheme="minorHAnsi" w:hAnsiTheme="minorHAnsi" w:cstheme="minorHAnsi"/>
          <w:b/>
          <w:bCs/>
          <w:color w:val="000080"/>
          <w:sz w:val="20"/>
          <w:szCs w:val="20"/>
        </w:rPr>
      </w:pPr>
      <w:r w:rsidRPr="00EC3757">
        <w:rPr>
          <w:rFonts w:asciiTheme="minorHAnsi" w:hAnsiTheme="minorHAnsi" w:cstheme="minorHAnsi"/>
          <w:b/>
          <w:bCs/>
          <w:color w:val="000080"/>
          <w:sz w:val="20"/>
          <w:szCs w:val="20"/>
        </w:rPr>
        <w:t xml:space="preserve">Projet </w:t>
      </w:r>
      <w:r w:rsidR="00A66EEB" w:rsidRPr="00EC3757">
        <w:rPr>
          <w:rFonts w:asciiTheme="minorHAnsi" w:hAnsiTheme="minorHAnsi" w:cstheme="minorHAnsi"/>
          <w:b/>
          <w:bCs/>
          <w:color w:val="000080"/>
          <w:sz w:val="20"/>
          <w:szCs w:val="20"/>
        </w:rPr>
        <w:t>PRF, CMCU,</w:t>
      </w:r>
      <w:r w:rsidRPr="00EC3757">
        <w:rPr>
          <w:rFonts w:asciiTheme="minorHAnsi" w:hAnsiTheme="minorHAnsi" w:cstheme="minorHAnsi"/>
          <w:b/>
          <w:bCs/>
          <w:color w:val="000080"/>
          <w:sz w:val="20"/>
          <w:szCs w:val="20"/>
        </w:rPr>
        <w:t xml:space="preserve"> PVR</w:t>
      </w:r>
      <w:r w:rsidR="00A66EEB" w:rsidRPr="00EC3757">
        <w:rPr>
          <w:rFonts w:asciiTheme="minorHAnsi" w:hAnsiTheme="minorHAnsi" w:cstheme="minorHAnsi"/>
          <w:b/>
          <w:bCs/>
          <w:color w:val="000080"/>
          <w:sz w:val="20"/>
          <w:szCs w:val="20"/>
        </w:rPr>
        <w:t xml:space="preserve">… </w:t>
      </w:r>
    </w:p>
    <w:p w:rsidR="00A66EEB" w:rsidRPr="00EC3757" w:rsidRDefault="00A66EEB" w:rsidP="00187105">
      <w:pPr>
        <w:numPr>
          <w:ilvl w:val="0"/>
          <w:numId w:val="5"/>
        </w:numPr>
        <w:tabs>
          <w:tab w:val="clear" w:pos="720"/>
          <w:tab w:val="num" w:pos="284"/>
        </w:tabs>
        <w:ind w:left="426" w:hanging="568"/>
        <w:rPr>
          <w:rFonts w:asciiTheme="minorHAnsi" w:hAnsiTheme="minorHAnsi" w:cstheme="minorHAnsi"/>
          <w:b/>
          <w:bCs/>
          <w:color w:val="000080"/>
          <w:sz w:val="20"/>
          <w:szCs w:val="20"/>
        </w:rPr>
      </w:pPr>
      <w:r w:rsidRPr="00EC3757">
        <w:rPr>
          <w:rFonts w:asciiTheme="minorHAnsi" w:hAnsiTheme="minorHAnsi" w:cstheme="minorHAnsi"/>
          <w:b/>
          <w:bCs/>
          <w:color w:val="000080"/>
          <w:sz w:val="20"/>
          <w:szCs w:val="20"/>
        </w:rPr>
        <w:t>Bourse, contrat,…</w:t>
      </w:r>
    </w:p>
    <w:p w:rsidR="00A66EEB" w:rsidRPr="00EC3757" w:rsidRDefault="00A66EEB">
      <w:pPr>
        <w:ind w:left="-142"/>
        <w:rPr>
          <w:rFonts w:asciiTheme="minorHAnsi" w:hAnsiTheme="minorHAnsi" w:cstheme="minorHAnsi"/>
          <w:b/>
          <w:bCs/>
          <w:color w:val="000080"/>
          <w:sz w:val="20"/>
          <w:szCs w:val="20"/>
        </w:rPr>
      </w:pPr>
    </w:p>
    <w:tbl>
      <w:tblPr>
        <w:tblW w:w="0" w:type="auto"/>
        <w:tblInd w:w="-366" w:type="dxa"/>
        <w:tblBorders>
          <w:top w:val="double" w:sz="4" w:space="0" w:color="000080"/>
          <w:left w:val="double" w:sz="4" w:space="0" w:color="000080"/>
          <w:bottom w:val="double" w:sz="4" w:space="0" w:color="000080"/>
          <w:right w:val="double" w:sz="4" w:space="0" w:color="000080"/>
          <w:insideH w:val="single" w:sz="4" w:space="0" w:color="auto"/>
          <w:insideV w:val="single" w:sz="4" w:space="0" w:color="auto"/>
        </w:tblBorders>
        <w:tblCellMar>
          <w:left w:w="70" w:type="dxa"/>
          <w:right w:w="70" w:type="dxa"/>
        </w:tblCellMar>
        <w:tblLook w:val="0000"/>
      </w:tblPr>
      <w:tblGrid>
        <w:gridCol w:w="5114"/>
        <w:gridCol w:w="4862"/>
      </w:tblGrid>
      <w:tr w:rsidR="00A66EEB" w:rsidRPr="00EC3757">
        <w:trPr>
          <w:cantSplit/>
          <w:trHeight w:val="368"/>
        </w:trPr>
        <w:tc>
          <w:tcPr>
            <w:tcW w:w="9976" w:type="dxa"/>
            <w:gridSpan w:val="2"/>
            <w:tcBorders>
              <w:top w:val="double" w:sz="4" w:space="0" w:color="000080"/>
              <w:bottom w:val="single" w:sz="4" w:space="0" w:color="000080"/>
            </w:tcBorders>
            <w:shd w:val="clear" w:color="auto" w:fill="D9D9D9"/>
            <w:vAlign w:val="center"/>
          </w:tcPr>
          <w:p w:rsidR="00A66EEB" w:rsidRPr="00EC3757" w:rsidRDefault="00A66EEB">
            <w:pPr>
              <w:pStyle w:val="Titre"/>
              <w:ind w:right="0"/>
              <w:rPr>
                <w:rFonts w:asciiTheme="minorHAnsi" w:hAnsiTheme="minorHAnsi" w:cstheme="minorHAnsi"/>
                <w:smallCaps/>
                <w:sz w:val="24"/>
              </w:rPr>
            </w:pPr>
            <w:r w:rsidRPr="00EC3757">
              <w:rPr>
                <w:rFonts w:asciiTheme="minorHAnsi" w:hAnsiTheme="minorHAnsi" w:cstheme="minorHAnsi"/>
                <w:color w:val="000080"/>
                <w:sz w:val="24"/>
              </w:rPr>
              <w:t>Coordonnées encadreur</w:t>
            </w:r>
          </w:p>
        </w:tc>
      </w:tr>
      <w:tr w:rsidR="00A66EEB" w:rsidRPr="00EC3757">
        <w:trPr>
          <w:cantSplit/>
          <w:trHeight w:val="434"/>
        </w:trPr>
        <w:tc>
          <w:tcPr>
            <w:tcW w:w="5114" w:type="dxa"/>
            <w:tcBorders>
              <w:top w:val="single" w:sz="4" w:space="0" w:color="000080"/>
              <w:left w:val="double" w:sz="4" w:space="0" w:color="000080"/>
              <w:bottom w:val="single" w:sz="4" w:space="0" w:color="auto"/>
            </w:tcBorders>
            <w:vAlign w:val="center"/>
          </w:tcPr>
          <w:p w:rsidR="00A66EEB" w:rsidRPr="00EC3757" w:rsidRDefault="00A66EEB" w:rsidP="000F400A">
            <w:pPr>
              <w:pStyle w:val="Titre"/>
              <w:ind w:right="0"/>
              <w:jc w:val="both"/>
              <w:rPr>
                <w:rFonts w:asciiTheme="minorHAnsi" w:hAnsiTheme="minorHAnsi" w:cstheme="minorHAnsi"/>
                <w:color w:val="000080"/>
                <w:sz w:val="22"/>
                <w:szCs w:val="18"/>
              </w:rPr>
            </w:pPr>
            <w:r w:rsidRPr="00EC3757">
              <w:rPr>
                <w:rFonts w:asciiTheme="minorHAnsi" w:hAnsiTheme="minorHAnsi" w:cstheme="minorHAnsi"/>
                <w:color w:val="000080"/>
                <w:sz w:val="22"/>
                <w:szCs w:val="18"/>
              </w:rPr>
              <w:t xml:space="preserve">Adresse personnelle </w:t>
            </w:r>
            <w:r w:rsidR="00C02D42" w:rsidRPr="00EC3757">
              <w:rPr>
                <w:rFonts w:asciiTheme="minorHAnsi" w:hAnsiTheme="minorHAnsi" w:cstheme="minorHAnsi"/>
                <w:color w:val="000080"/>
                <w:sz w:val="22"/>
                <w:szCs w:val="18"/>
              </w:rPr>
              <w:t xml:space="preserve">: </w:t>
            </w:r>
            <w:r w:rsidR="0099247D">
              <w:rPr>
                <w:rFonts w:asciiTheme="minorHAnsi" w:hAnsiTheme="minorHAnsi" w:cstheme="minorHAnsi"/>
                <w:b w:val="0"/>
                <w:bCs w:val="0"/>
                <w:color w:val="000080"/>
                <w:sz w:val="22"/>
                <w:szCs w:val="18"/>
              </w:rPr>
              <w:t xml:space="preserve">16 </w:t>
            </w:r>
            <w:r w:rsidR="00F2138E" w:rsidRPr="00EC3757">
              <w:rPr>
                <w:rFonts w:asciiTheme="minorHAnsi" w:hAnsiTheme="minorHAnsi" w:cstheme="minorHAnsi"/>
                <w:b w:val="0"/>
                <w:bCs w:val="0"/>
                <w:color w:val="000080"/>
                <w:sz w:val="22"/>
                <w:szCs w:val="18"/>
              </w:rPr>
              <w:t xml:space="preserve">av la Qualité de la vie, </w:t>
            </w:r>
            <w:r w:rsidR="00AC26D0">
              <w:rPr>
                <w:rFonts w:asciiTheme="minorHAnsi" w:hAnsiTheme="minorHAnsi" w:cstheme="minorHAnsi"/>
                <w:b w:val="0"/>
                <w:bCs w:val="0"/>
                <w:color w:val="000080"/>
                <w:sz w:val="22"/>
                <w:szCs w:val="18"/>
              </w:rPr>
              <w:t xml:space="preserve">Chotrana 1, </w:t>
            </w:r>
            <w:r w:rsidR="00F2138E" w:rsidRPr="00EC3757">
              <w:rPr>
                <w:rFonts w:asciiTheme="minorHAnsi" w:hAnsiTheme="minorHAnsi" w:cstheme="minorHAnsi"/>
                <w:b w:val="0"/>
                <w:bCs w:val="0"/>
                <w:color w:val="000080"/>
                <w:sz w:val="22"/>
                <w:szCs w:val="18"/>
              </w:rPr>
              <w:t>La soukra, Ariana, 2036, Tunis.</w:t>
            </w:r>
          </w:p>
        </w:tc>
        <w:tc>
          <w:tcPr>
            <w:tcW w:w="4862" w:type="dxa"/>
            <w:tcBorders>
              <w:top w:val="single" w:sz="4" w:space="0" w:color="000080"/>
              <w:left w:val="single" w:sz="4" w:space="0" w:color="auto"/>
              <w:bottom w:val="single" w:sz="4" w:space="0" w:color="auto"/>
            </w:tcBorders>
            <w:vAlign w:val="center"/>
          </w:tcPr>
          <w:p w:rsidR="00A66EEB" w:rsidRPr="00EC3757" w:rsidRDefault="00A66EEB" w:rsidP="000F400A">
            <w:pPr>
              <w:pStyle w:val="Titre"/>
              <w:ind w:right="0"/>
              <w:jc w:val="both"/>
              <w:rPr>
                <w:rFonts w:asciiTheme="minorHAnsi" w:hAnsiTheme="minorHAnsi" w:cstheme="minorHAnsi"/>
                <w:color w:val="000080"/>
                <w:sz w:val="22"/>
                <w:szCs w:val="18"/>
              </w:rPr>
            </w:pPr>
            <w:r w:rsidRPr="00EC3757">
              <w:rPr>
                <w:rFonts w:asciiTheme="minorHAnsi" w:hAnsiTheme="minorHAnsi" w:cstheme="minorHAnsi"/>
                <w:color w:val="000080"/>
                <w:sz w:val="22"/>
                <w:szCs w:val="18"/>
              </w:rPr>
              <w:t xml:space="preserve">Adresse professionnelle : </w:t>
            </w:r>
            <w:r w:rsidR="00F2138E" w:rsidRPr="00EC3757">
              <w:rPr>
                <w:rFonts w:asciiTheme="minorHAnsi" w:hAnsiTheme="minorHAnsi" w:cstheme="minorHAnsi"/>
                <w:b w:val="0"/>
                <w:bCs w:val="0"/>
                <w:color w:val="000080"/>
                <w:sz w:val="22"/>
                <w:szCs w:val="18"/>
              </w:rPr>
              <w:t>Istic, Borj Cedria</w:t>
            </w:r>
          </w:p>
        </w:tc>
      </w:tr>
      <w:tr w:rsidR="00A66EEB" w:rsidRPr="00EC3757">
        <w:trPr>
          <w:cantSplit/>
          <w:trHeight w:val="660"/>
        </w:trPr>
        <w:tc>
          <w:tcPr>
            <w:tcW w:w="5114" w:type="dxa"/>
            <w:tcBorders>
              <w:top w:val="single" w:sz="4" w:space="0" w:color="auto"/>
              <w:left w:val="double" w:sz="4" w:space="0" w:color="000080"/>
              <w:bottom w:val="single" w:sz="4" w:space="0" w:color="auto"/>
            </w:tcBorders>
            <w:vAlign w:val="center"/>
          </w:tcPr>
          <w:p w:rsidR="00A66EEB" w:rsidRPr="00EC3757" w:rsidRDefault="00A66EEB" w:rsidP="00766382">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 xml:space="preserve">Téléphone fixe : </w:t>
            </w:r>
          </w:p>
        </w:tc>
        <w:tc>
          <w:tcPr>
            <w:tcW w:w="4862" w:type="dxa"/>
            <w:tcBorders>
              <w:top w:val="single" w:sz="4" w:space="0" w:color="auto"/>
              <w:left w:val="single" w:sz="4" w:space="0" w:color="auto"/>
              <w:bottom w:val="single" w:sz="4" w:space="0" w:color="auto"/>
            </w:tcBorders>
            <w:vAlign w:val="center"/>
          </w:tcPr>
          <w:p w:rsidR="00A66EEB" w:rsidRPr="00EC3757" w:rsidRDefault="00A66EEB" w:rsidP="000F400A">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 xml:space="preserve">Téléphone portable : </w:t>
            </w:r>
            <w:r w:rsidR="00F2138E" w:rsidRPr="00EC3757">
              <w:rPr>
                <w:rFonts w:asciiTheme="minorHAnsi" w:hAnsiTheme="minorHAnsi" w:cstheme="minorHAnsi"/>
                <w:b w:val="0"/>
                <w:bCs w:val="0"/>
                <w:color w:val="000080"/>
                <w:sz w:val="22"/>
                <w:szCs w:val="18"/>
              </w:rPr>
              <w:t>+216 29 610 582</w:t>
            </w:r>
          </w:p>
        </w:tc>
      </w:tr>
      <w:tr w:rsidR="00A66EEB" w:rsidRPr="00EC3757">
        <w:trPr>
          <w:cantSplit/>
          <w:trHeight w:val="240"/>
        </w:trPr>
        <w:tc>
          <w:tcPr>
            <w:tcW w:w="5114" w:type="dxa"/>
            <w:tcBorders>
              <w:top w:val="single" w:sz="4" w:space="0" w:color="auto"/>
              <w:left w:val="double" w:sz="4" w:space="0" w:color="000080"/>
              <w:bottom w:val="single" w:sz="4" w:space="0" w:color="auto"/>
            </w:tcBorders>
            <w:vAlign w:val="center"/>
          </w:tcPr>
          <w:p w:rsidR="00A66EEB" w:rsidRPr="00EC3757" w:rsidRDefault="00E52479" w:rsidP="000F400A">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E-mail</w:t>
            </w:r>
            <w:r w:rsidR="00A66EEB" w:rsidRPr="00EC3757">
              <w:rPr>
                <w:rFonts w:asciiTheme="minorHAnsi" w:hAnsiTheme="minorHAnsi" w:cstheme="minorHAnsi"/>
                <w:color w:val="000080"/>
                <w:sz w:val="22"/>
                <w:szCs w:val="18"/>
              </w:rPr>
              <w:t xml:space="preserve"> : </w:t>
            </w:r>
            <w:r w:rsidR="00F2138E" w:rsidRPr="00EC3757">
              <w:rPr>
                <w:rFonts w:asciiTheme="minorHAnsi" w:hAnsiTheme="minorHAnsi" w:cstheme="minorHAnsi"/>
                <w:b w:val="0"/>
                <w:bCs w:val="0"/>
                <w:color w:val="000080"/>
                <w:sz w:val="22"/>
                <w:szCs w:val="18"/>
              </w:rPr>
              <w:t>khaled.belghith@istic.rnu.tn</w:t>
            </w:r>
          </w:p>
        </w:tc>
        <w:tc>
          <w:tcPr>
            <w:tcW w:w="4862" w:type="dxa"/>
            <w:tcBorders>
              <w:top w:val="single" w:sz="4" w:space="0" w:color="auto"/>
              <w:left w:val="single" w:sz="4" w:space="0" w:color="auto"/>
              <w:bottom w:val="single" w:sz="4" w:space="0" w:color="auto"/>
            </w:tcBorders>
            <w:vAlign w:val="center"/>
          </w:tcPr>
          <w:p w:rsidR="00A66EEB" w:rsidRPr="00EC3757" w:rsidRDefault="00A66EEB">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Fax :</w:t>
            </w:r>
          </w:p>
        </w:tc>
      </w:tr>
    </w:tbl>
    <w:p w:rsidR="002B729D" w:rsidRPr="00EC3757" w:rsidRDefault="002B729D">
      <w:pPr>
        <w:pStyle w:val="Titre"/>
        <w:ind w:right="0"/>
        <w:rPr>
          <w:rFonts w:asciiTheme="minorHAnsi" w:hAnsiTheme="minorHAnsi" w:cstheme="minorHAnsi"/>
          <w:sz w:val="24"/>
          <w:lang w:val="de-DE"/>
        </w:rPr>
      </w:pPr>
    </w:p>
    <w:tbl>
      <w:tblPr>
        <w:tblW w:w="0" w:type="auto"/>
        <w:tblInd w:w="-366" w:type="dxa"/>
        <w:tblBorders>
          <w:top w:val="double" w:sz="4" w:space="0" w:color="000080"/>
          <w:left w:val="double" w:sz="4" w:space="0" w:color="000080"/>
          <w:bottom w:val="double" w:sz="4" w:space="0" w:color="000080"/>
          <w:right w:val="double" w:sz="4" w:space="0" w:color="000080"/>
          <w:insideH w:val="single" w:sz="4" w:space="0" w:color="auto"/>
          <w:insideV w:val="single" w:sz="4" w:space="0" w:color="auto"/>
        </w:tblBorders>
        <w:tblCellMar>
          <w:left w:w="70" w:type="dxa"/>
          <w:right w:w="70" w:type="dxa"/>
        </w:tblCellMar>
        <w:tblLook w:val="0000"/>
      </w:tblPr>
      <w:tblGrid>
        <w:gridCol w:w="5184"/>
        <w:gridCol w:w="4820"/>
      </w:tblGrid>
      <w:tr w:rsidR="002B729D" w:rsidRPr="00EC3757">
        <w:trPr>
          <w:cantSplit/>
          <w:trHeight w:val="368"/>
        </w:trPr>
        <w:tc>
          <w:tcPr>
            <w:tcW w:w="9976" w:type="dxa"/>
            <w:gridSpan w:val="2"/>
            <w:tcBorders>
              <w:top w:val="double" w:sz="4" w:space="0" w:color="000080"/>
              <w:bottom w:val="single" w:sz="4" w:space="0" w:color="000080"/>
            </w:tcBorders>
            <w:shd w:val="clear" w:color="auto" w:fill="D9D9D9"/>
            <w:vAlign w:val="center"/>
          </w:tcPr>
          <w:p w:rsidR="002B729D" w:rsidRPr="00EC3757" w:rsidRDefault="002B729D" w:rsidP="001A7565">
            <w:pPr>
              <w:pStyle w:val="Titre"/>
              <w:ind w:right="0"/>
              <w:rPr>
                <w:rFonts w:asciiTheme="minorHAnsi" w:hAnsiTheme="minorHAnsi" w:cstheme="minorHAnsi"/>
                <w:smallCaps/>
                <w:sz w:val="24"/>
              </w:rPr>
            </w:pPr>
            <w:r w:rsidRPr="00EC3757">
              <w:rPr>
                <w:rFonts w:asciiTheme="minorHAnsi" w:hAnsiTheme="minorHAnsi" w:cstheme="minorHAnsi"/>
                <w:color w:val="000080"/>
                <w:sz w:val="24"/>
              </w:rPr>
              <w:t>Coordonnées étudiant</w:t>
            </w:r>
            <w:r w:rsidR="00187105" w:rsidRPr="00EC3757">
              <w:rPr>
                <w:rFonts w:asciiTheme="minorHAnsi" w:hAnsiTheme="minorHAnsi" w:cstheme="minorHAnsi"/>
                <w:color w:val="000080"/>
                <w:sz w:val="24"/>
              </w:rPr>
              <w:t xml:space="preserve"> (e)</w:t>
            </w:r>
          </w:p>
        </w:tc>
      </w:tr>
      <w:tr w:rsidR="002B729D" w:rsidRPr="00EC3757">
        <w:trPr>
          <w:cantSplit/>
          <w:trHeight w:val="434"/>
        </w:trPr>
        <w:tc>
          <w:tcPr>
            <w:tcW w:w="5114" w:type="dxa"/>
            <w:tcBorders>
              <w:top w:val="single" w:sz="4" w:space="0" w:color="000080"/>
              <w:left w:val="double" w:sz="4" w:space="0" w:color="000080"/>
              <w:bottom w:val="single" w:sz="4" w:space="0" w:color="auto"/>
            </w:tcBorders>
            <w:vAlign w:val="center"/>
          </w:tcPr>
          <w:p w:rsidR="002B729D" w:rsidRPr="00EC3757" w:rsidRDefault="00187105" w:rsidP="00666C58">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Nom et prénom</w:t>
            </w:r>
            <w:r w:rsidR="002B729D" w:rsidRPr="00EC3757">
              <w:rPr>
                <w:rFonts w:asciiTheme="minorHAnsi" w:hAnsiTheme="minorHAnsi" w:cstheme="minorHAnsi"/>
                <w:color w:val="000080"/>
                <w:sz w:val="22"/>
                <w:szCs w:val="18"/>
              </w:rPr>
              <w:t xml:space="preserve"> : </w:t>
            </w:r>
          </w:p>
          <w:p w:rsidR="002B729D" w:rsidRPr="00EC3757" w:rsidRDefault="002B729D" w:rsidP="001A7565">
            <w:pPr>
              <w:pStyle w:val="Titre"/>
              <w:ind w:right="0"/>
              <w:jc w:val="left"/>
              <w:rPr>
                <w:rFonts w:asciiTheme="minorHAnsi" w:hAnsiTheme="minorHAnsi" w:cstheme="minorHAnsi"/>
                <w:color w:val="000080"/>
                <w:sz w:val="22"/>
                <w:szCs w:val="18"/>
              </w:rPr>
            </w:pPr>
          </w:p>
        </w:tc>
        <w:tc>
          <w:tcPr>
            <w:tcW w:w="4862" w:type="dxa"/>
            <w:tcBorders>
              <w:top w:val="single" w:sz="4" w:space="0" w:color="000080"/>
              <w:left w:val="single" w:sz="4" w:space="0" w:color="auto"/>
              <w:bottom w:val="single" w:sz="4" w:space="0" w:color="auto"/>
            </w:tcBorders>
            <w:vAlign w:val="center"/>
          </w:tcPr>
          <w:p w:rsidR="002B729D" w:rsidRPr="00EC3757" w:rsidRDefault="00187105" w:rsidP="00187105">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Adresse</w:t>
            </w:r>
            <w:r w:rsidR="002B729D" w:rsidRPr="00EC3757">
              <w:rPr>
                <w:rFonts w:asciiTheme="minorHAnsi" w:hAnsiTheme="minorHAnsi" w:cstheme="minorHAnsi"/>
                <w:color w:val="000080"/>
                <w:sz w:val="22"/>
                <w:szCs w:val="18"/>
              </w:rPr>
              <w:t xml:space="preserve"> : </w:t>
            </w:r>
          </w:p>
          <w:p w:rsidR="002B729D" w:rsidRPr="00EC3757" w:rsidRDefault="002B729D" w:rsidP="001A7565">
            <w:pPr>
              <w:pStyle w:val="Titre"/>
              <w:ind w:right="0"/>
              <w:jc w:val="left"/>
              <w:rPr>
                <w:rFonts w:asciiTheme="minorHAnsi" w:hAnsiTheme="minorHAnsi" w:cstheme="minorHAnsi"/>
                <w:color w:val="000080"/>
                <w:sz w:val="22"/>
                <w:szCs w:val="18"/>
              </w:rPr>
            </w:pPr>
          </w:p>
        </w:tc>
      </w:tr>
      <w:tr w:rsidR="002B729D" w:rsidRPr="00EC3757">
        <w:trPr>
          <w:cantSplit/>
          <w:trHeight w:val="660"/>
        </w:trPr>
        <w:tc>
          <w:tcPr>
            <w:tcW w:w="5114" w:type="dxa"/>
            <w:tcBorders>
              <w:top w:val="single" w:sz="4" w:space="0" w:color="auto"/>
              <w:left w:val="double" w:sz="4" w:space="0" w:color="000080"/>
              <w:bottom w:val="single" w:sz="4" w:space="0" w:color="auto"/>
            </w:tcBorders>
            <w:vAlign w:val="center"/>
          </w:tcPr>
          <w:tbl>
            <w:tblPr>
              <w:tblW w:w="5044" w:type="dxa"/>
              <w:tblCellSpacing w:w="15" w:type="dxa"/>
              <w:tblCellMar>
                <w:top w:w="15" w:type="dxa"/>
                <w:left w:w="15" w:type="dxa"/>
                <w:bottom w:w="15" w:type="dxa"/>
                <w:right w:w="15" w:type="dxa"/>
              </w:tblCellMar>
              <w:tblLook w:val="04A0"/>
            </w:tblPr>
            <w:tblGrid>
              <w:gridCol w:w="855"/>
              <w:gridCol w:w="4189"/>
            </w:tblGrid>
            <w:tr w:rsidR="0064680C" w:rsidRPr="00EC3757" w:rsidTr="00666C58">
              <w:trPr>
                <w:tblCellSpacing w:w="15" w:type="dxa"/>
              </w:trPr>
              <w:tc>
                <w:tcPr>
                  <w:tcW w:w="0" w:type="auto"/>
                  <w:vAlign w:val="center"/>
                  <w:hideMark/>
                </w:tcPr>
                <w:p w:rsidR="0064680C" w:rsidRPr="00EC3757" w:rsidRDefault="00666C58">
                  <w:pPr>
                    <w:jc w:val="center"/>
                    <w:rPr>
                      <w:rFonts w:asciiTheme="minorHAnsi" w:hAnsiTheme="minorHAnsi" w:cstheme="minorHAnsi"/>
                      <w:b/>
                      <w:bCs/>
                      <w:sz w:val="22"/>
                      <w:szCs w:val="18"/>
                    </w:rPr>
                  </w:pPr>
                  <w:r w:rsidRPr="00EC3757">
                    <w:rPr>
                      <w:rFonts w:asciiTheme="minorHAnsi" w:hAnsiTheme="minorHAnsi" w:cstheme="minorHAnsi"/>
                      <w:b/>
                      <w:bCs/>
                      <w:color w:val="002060"/>
                      <w:sz w:val="22"/>
                      <w:szCs w:val="18"/>
                    </w:rPr>
                    <w:t>e</w:t>
                  </w:r>
                  <w:r w:rsidR="00F2138E" w:rsidRPr="00EC3757">
                    <w:rPr>
                      <w:rFonts w:asciiTheme="minorHAnsi" w:hAnsiTheme="minorHAnsi" w:cstheme="minorHAnsi"/>
                      <w:b/>
                      <w:bCs/>
                      <w:color w:val="002060"/>
                      <w:sz w:val="22"/>
                      <w:szCs w:val="18"/>
                    </w:rPr>
                    <w:t>-</w:t>
                  </w:r>
                  <w:r w:rsidRPr="00EC3757">
                    <w:rPr>
                      <w:rFonts w:asciiTheme="minorHAnsi" w:hAnsiTheme="minorHAnsi" w:cstheme="minorHAnsi"/>
                      <w:b/>
                      <w:bCs/>
                      <w:color w:val="002060"/>
                      <w:sz w:val="22"/>
                      <w:szCs w:val="18"/>
                    </w:rPr>
                    <w:t>mail</w:t>
                  </w:r>
                  <w:r w:rsidRPr="00EC3757">
                    <w:rPr>
                      <w:rFonts w:asciiTheme="minorHAnsi" w:hAnsiTheme="minorHAnsi" w:cstheme="minorHAnsi"/>
                      <w:b/>
                      <w:bCs/>
                      <w:sz w:val="22"/>
                      <w:szCs w:val="18"/>
                    </w:rPr>
                    <w:t> :</w:t>
                  </w:r>
                </w:p>
              </w:tc>
              <w:tc>
                <w:tcPr>
                  <w:tcW w:w="4144" w:type="dxa"/>
                  <w:vAlign w:val="center"/>
                  <w:hideMark/>
                </w:tcPr>
                <w:p w:rsidR="0064680C" w:rsidRPr="00EC3757" w:rsidRDefault="0064680C" w:rsidP="0064680C">
                  <w:pPr>
                    <w:spacing w:before="100" w:beforeAutospacing="1" w:after="100" w:afterAutospacing="1"/>
                    <w:rPr>
                      <w:rFonts w:asciiTheme="minorHAnsi" w:hAnsiTheme="minorHAnsi" w:cstheme="minorHAnsi"/>
                      <w:sz w:val="22"/>
                      <w:szCs w:val="18"/>
                    </w:rPr>
                  </w:pPr>
                </w:p>
              </w:tc>
            </w:tr>
          </w:tbl>
          <w:p w:rsidR="002B729D" w:rsidRPr="00EC3757" w:rsidRDefault="002B729D" w:rsidP="00E570A6">
            <w:pPr>
              <w:pStyle w:val="Titre"/>
              <w:ind w:right="0"/>
              <w:jc w:val="left"/>
              <w:rPr>
                <w:rFonts w:asciiTheme="minorHAnsi" w:hAnsiTheme="minorHAnsi" w:cstheme="minorHAnsi"/>
                <w:color w:val="000080"/>
                <w:sz w:val="22"/>
                <w:szCs w:val="18"/>
              </w:rPr>
            </w:pPr>
          </w:p>
        </w:tc>
        <w:tc>
          <w:tcPr>
            <w:tcW w:w="4862" w:type="dxa"/>
            <w:tcBorders>
              <w:top w:val="single" w:sz="4" w:space="0" w:color="auto"/>
              <w:left w:val="single" w:sz="4" w:space="0" w:color="auto"/>
              <w:bottom w:val="single" w:sz="4" w:space="0" w:color="auto"/>
            </w:tcBorders>
            <w:vAlign w:val="center"/>
          </w:tcPr>
          <w:p w:rsidR="002B729D" w:rsidRPr="00EC3757" w:rsidRDefault="002B729D" w:rsidP="001A7565">
            <w:pPr>
              <w:pStyle w:val="Titre"/>
              <w:ind w:right="0"/>
              <w:jc w:val="left"/>
              <w:rPr>
                <w:rFonts w:asciiTheme="minorHAnsi" w:hAnsiTheme="minorHAnsi" w:cstheme="minorHAnsi"/>
                <w:color w:val="000080"/>
                <w:sz w:val="22"/>
                <w:szCs w:val="18"/>
              </w:rPr>
            </w:pPr>
            <w:r w:rsidRPr="00EC3757">
              <w:rPr>
                <w:rFonts w:asciiTheme="minorHAnsi" w:hAnsiTheme="minorHAnsi" w:cstheme="minorHAnsi"/>
                <w:color w:val="000080"/>
                <w:sz w:val="22"/>
                <w:szCs w:val="18"/>
              </w:rPr>
              <w:t xml:space="preserve">Téléphone portable : </w:t>
            </w:r>
          </w:p>
        </w:tc>
      </w:tr>
    </w:tbl>
    <w:p w:rsidR="002B729D" w:rsidRPr="00EC3757" w:rsidRDefault="002B729D">
      <w:pPr>
        <w:pStyle w:val="Titre"/>
        <w:ind w:right="0"/>
        <w:rPr>
          <w:rFonts w:asciiTheme="minorHAnsi" w:hAnsiTheme="minorHAnsi" w:cstheme="minorHAnsi"/>
          <w:sz w:val="24"/>
          <w:lang w:val="de-DE"/>
        </w:rPr>
      </w:pPr>
    </w:p>
    <w:p w:rsidR="00A66EEB" w:rsidRPr="00EC3757" w:rsidRDefault="00A66EEB" w:rsidP="002B729D">
      <w:pPr>
        <w:pStyle w:val="Titre"/>
        <w:ind w:right="0"/>
        <w:rPr>
          <w:rFonts w:asciiTheme="minorHAnsi" w:hAnsiTheme="minorHAnsi" w:cstheme="minorHAnsi"/>
          <w:sz w:val="24"/>
        </w:rPr>
      </w:pPr>
    </w:p>
    <w:tbl>
      <w:tblPr>
        <w:tblW w:w="9934" w:type="dxa"/>
        <w:tblInd w:w="-366" w:type="dxa"/>
        <w:tblBorders>
          <w:top w:val="double" w:sz="4" w:space="0" w:color="000080"/>
          <w:left w:val="double" w:sz="4" w:space="0" w:color="000080"/>
          <w:bottom w:val="double" w:sz="4" w:space="0" w:color="000080"/>
          <w:right w:val="double" w:sz="4" w:space="0" w:color="000080"/>
          <w:insideH w:val="single" w:sz="4" w:space="0" w:color="auto"/>
          <w:insideV w:val="single" w:sz="4" w:space="0" w:color="auto"/>
        </w:tblBorders>
        <w:tblCellMar>
          <w:left w:w="70" w:type="dxa"/>
          <w:right w:w="70" w:type="dxa"/>
        </w:tblCellMar>
        <w:tblLook w:val="0000"/>
      </w:tblPr>
      <w:tblGrid>
        <w:gridCol w:w="2421"/>
        <w:gridCol w:w="4819"/>
        <w:gridCol w:w="2694"/>
      </w:tblGrid>
      <w:tr w:rsidR="002B729D" w:rsidRPr="00EC3757">
        <w:trPr>
          <w:trHeight w:val="782"/>
        </w:trPr>
        <w:tc>
          <w:tcPr>
            <w:tcW w:w="9934" w:type="dxa"/>
            <w:gridSpan w:val="3"/>
            <w:tcBorders>
              <w:top w:val="double" w:sz="4" w:space="0" w:color="000080"/>
            </w:tcBorders>
            <w:vAlign w:val="center"/>
          </w:tcPr>
          <w:p w:rsidR="002B729D" w:rsidRPr="00EC3757" w:rsidRDefault="00187105" w:rsidP="002B729D">
            <w:pPr>
              <w:pStyle w:val="Titre"/>
              <w:ind w:right="0"/>
              <w:rPr>
                <w:rFonts w:asciiTheme="minorHAnsi" w:hAnsiTheme="minorHAnsi" w:cstheme="minorHAnsi"/>
                <w:color w:val="000080"/>
                <w:sz w:val="24"/>
                <w:szCs w:val="24"/>
              </w:rPr>
            </w:pPr>
            <w:r w:rsidRPr="00EC3757">
              <w:rPr>
                <w:rFonts w:asciiTheme="minorHAnsi" w:hAnsiTheme="minorHAnsi" w:cstheme="minorHAnsi"/>
                <w:color w:val="000080"/>
                <w:sz w:val="24"/>
                <w:szCs w:val="24"/>
              </w:rPr>
              <w:t>Echéances</w:t>
            </w:r>
          </w:p>
          <w:p w:rsidR="00187105" w:rsidRPr="00EC3757" w:rsidRDefault="00187105" w:rsidP="002B729D">
            <w:pPr>
              <w:pStyle w:val="Titre"/>
              <w:ind w:right="0"/>
              <w:rPr>
                <w:rFonts w:asciiTheme="minorHAnsi" w:hAnsiTheme="minorHAnsi" w:cstheme="minorHAnsi"/>
                <w:color w:val="000080"/>
                <w:sz w:val="24"/>
                <w:szCs w:val="24"/>
              </w:rPr>
            </w:pPr>
          </w:p>
        </w:tc>
      </w:tr>
      <w:tr w:rsidR="00A66EEB" w:rsidRPr="00EC3757">
        <w:trPr>
          <w:trHeight w:hRule="exact" w:val="452"/>
        </w:trPr>
        <w:tc>
          <w:tcPr>
            <w:tcW w:w="2421" w:type="dxa"/>
            <w:tcBorders>
              <w:bottom w:val="single" w:sz="4" w:space="0" w:color="auto"/>
            </w:tcBorders>
            <w:shd w:val="clear" w:color="auto" w:fill="D9D9D9"/>
            <w:vAlign w:val="center"/>
          </w:tcPr>
          <w:p w:rsidR="00A66EEB" w:rsidRPr="00EC3757" w:rsidRDefault="00A66EEB" w:rsidP="00187105">
            <w:pPr>
              <w:pStyle w:val="Titre"/>
              <w:ind w:right="0"/>
              <w:rPr>
                <w:rFonts w:asciiTheme="minorHAnsi" w:hAnsiTheme="minorHAnsi" w:cstheme="minorHAnsi"/>
                <w:color w:val="000080"/>
                <w:sz w:val="24"/>
              </w:rPr>
            </w:pPr>
            <w:r w:rsidRPr="00EC3757">
              <w:rPr>
                <w:rFonts w:asciiTheme="minorHAnsi" w:hAnsiTheme="minorHAnsi" w:cstheme="minorHAnsi"/>
                <w:color w:val="000080"/>
                <w:sz w:val="24"/>
              </w:rPr>
              <w:t>Démarrage :</w:t>
            </w:r>
          </w:p>
        </w:tc>
        <w:tc>
          <w:tcPr>
            <w:tcW w:w="4819" w:type="dxa"/>
            <w:tcBorders>
              <w:bottom w:val="single" w:sz="4" w:space="0" w:color="auto"/>
            </w:tcBorders>
            <w:vAlign w:val="center"/>
          </w:tcPr>
          <w:p w:rsidR="00A66EEB" w:rsidRPr="00EC3757" w:rsidRDefault="00A66EEB" w:rsidP="00187105">
            <w:pPr>
              <w:pStyle w:val="Titre"/>
              <w:ind w:right="0"/>
              <w:rPr>
                <w:rFonts w:asciiTheme="minorHAnsi" w:hAnsiTheme="minorHAnsi" w:cstheme="minorHAnsi"/>
                <w:color w:val="000080"/>
                <w:sz w:val="24"/>
              </w:rPr>
            </w:pPr>
            <w:r w:rsidRPr="00EC3757">
              <w:rPr>
                <w:rFonts w:asciiTheme="minorHAnsi" w:hAnsiTheme="minorHAnsi" w:cstheme="minorHAnsi"/>
                <w:color w:val="000080"/>
                <w:sz w:val="24"/>
              </w:rPr>
              <w:t>Dépôt rapport final :</w:t>
            </w:r>
          </w:p>
        </w:tc>
        <w:tc>
          <w:tcPr>
            <w:tcW w:w="2694" w:type="dxa"/>
            <w:tcBorders>
              <w:bottom w:val="single" w:sz="4" w:space="0" w:color="auto"/>
            </w:tcBorders>
            <w:vAlign w:val="center"/>
          </w:tcPr>
          <w:p w:rsidR="00A66EEB" w:rsidRPr="00EC3757" w:rsidRDefault="00A66EEB" w:rsidP="00187105">
            <w:pPr>
              <w:pStyle w:val="Titre"/>
              <w:ind w:right="0"/>
              <w:rPr>
                <w:rFonts w:asciiTheme="minorHAnsi" w:hAnsiTheme="minorHAnsi" w:cstheme="minorHAnsi"/>
                <w:color w:val="000080"/>
                <w:sz w:val="24"/>
              </w:rPr>
            </w:pPr>
            <w:r w:rsidRPr="00EC3757">
              <w:rPr>
                <w:rFonts w:asciiTheme="minorHAnsi" w:hAnsiTheme="minorHAnsi" w:cstheme="minorHAnsi"/>
                <w:color w:val="000080"/>
                <w:sz w:val="24"/>
              </w:rPr>
              <w:t>Soutenance :</w:t>
            </w:r>
          </w:p>
        </w:tc>
      </w:tr>
      <w:tr w:rsidR="00A66EEB" w:rsidRPr="00EC3757">
        <w:trPr>
          <w:trHeight w:hRule="exact" w:val="755"/>
        </w:trPr>
        <w:tc>
          <w:tcPr>
            <w:tcW w:w="2421" w:type="dxa"/>
            <w:tcBorders>
              <w:bottom w:val="single" w:sz="4" w:space="0" w:color="auto"/>
            </w:tcBorders>
            <w:shd w:val="clear" w:color="auto" w:fill="D9D9D9"/>
            <w:vAlign w:val="center"/>
          </w:tcPr>
          <w:p w:rsidR="00A66EEB" w:rsidRPr="00EC3757" w:rsidRDefault="00F2138E" w:rsidP="00187105">
            <w:pPr>
              <w:pStyle w:val="Titre"/>
              <w:ind w:right="0"/>
              <w:rPr>
                <w:rFonts w:asciiTheme="minorHAnsi" w:hAnsiTheme="minorHAnsi" w:cstheme="minorHAnsi"/>
                <w:color w:val="000080"/>
                <w:sz w:val="24"/>
              </w:rPr>
            </w:pPr>
            <w:r w:rsidRPr="00EC3757">
              <w:rPr>
                <w:rFonts w:asciiTheme="minorHAnsi" w:hAnsiTheme="minorHAnsi" w:cstheme="minorHAnsi"/>
                <w:color w:val="000080"/>
                <w:sz w:val="24"/>
              </w:rPr>
              <w:t>Février 2020</w:t>
            </w:r>
          </w:p>
        </w:tc>
        <w:tc>
          <w:tcPr>
            <w:tcW w:w="4819" w:type="dxa"/>
            <w:tcBorders>
              <w:bottom w:val="single" w:sz="4" w:space="0" w:color="auto"/>
            </w:tcBorders>
            <w:vAlign w:val="center"/>
          </w:tcPr>
          <w:p w:rsidR="00A66EEB" w:rsidRPr="00EC3757" w:rsidRDefault="00A66EEB" w:rsidP="00E570A6">
            <w:pPr>
              <w:pStyle w:val="Titre"/>
              <w:ind w:right="0"/>
              <w:jc w:val="both"/>
              <w:rPr>
                <w:rFonts w:asciiTheme="minorHAnsi" w:hAnsiTheme="minorHAnsi" w:cstheme="minorHAnsi"/>
                <w:color w:val="000080"/>
                <w:sz w:val="24"/>
              </w:rPr>
            </w:pPr>
          </w:p>
        </w:tc>
        <w:tc>
          <w:tcPr>
            <w:tcW w:w="2694" w:type="dxa"/>
            <w:tcBorders>
              <w:bottom w:val="single" w:sz="4" w:space="0" w:color="auto"/>
            </w:tcBorders>
            <w:vAlign w:val="center"/>
          </w:tcPr>
          <w:p w:rsidR="00A66EEB" w:rsidRPr="00EC3757" w:rsidRDefault="00A66EEB" w:rsidP="00187105">
            <w:pPr>
              <w:pStyle w:val="Titre"/>
              <w:ind w:right="0"/>
              <w:rPr>
                <w:rFonts w:asciiTheme="minorHAnsi" w:hAnsiTheme="minorHAnsi" w:cstheme="minorHAnsi"/>
                <w:color w:val="000080"/>
                <w:sz w:val="24"/>
              </w:rPr>
            </w:pPr>
          </w:p>
        </w:tc>
      </w:tr>
    </w:tbl>
    <w:p w:rsidR="00A66EEB" w:rsidRPr="00EC3757" w:rsidRDefault="00A66EEB">
      <w:pPr>
        <w:pStyle w:val="Titre"/>
        <w:ind w:right="0"/>
        <w:rPr>
          <w:rFonts w:asciiTheme="minorHAnsi" w:hAnsiTheme="minorHAnsi" w:cstheme="minorHAnsi"/>
          <w:sz w:val="24"/>
        </w:rPr>
      </w:pPr>
    </w:p>
    <w:p w:rsidR="002B729D" w:rsidRPr="00EC3757" w:rsidRDefault="002B729D">
      <w:pPr>
        <w:pStyle w:val="Titre"/>
        <w:ind w:right="0"/>
        <w:rPr>
          <w:rFonts w:asciiTheme="minorHAnsi" w:hAnsiTheme="minorHAnsi" w:cstheme="minorHAnsi"/>
          <w:sz w:val="24"/>
        </w:rPr>
      </w:pPr>
    </w:p>
    <w:tbl>
      <w:tblPr>
        <w:tblW w:w="0" w:type="auto"/>
        <w:tblInd w:w="-366" w:type="dxa"/>
        <w:tblBorders>
          <w:top w:val="double" w:sz="4" w:space="0" w:color="000080"/>
          <w:left w:val="double" w:sz="4" w:space="0" w:color="000080"/>
          <w:bottom w:val="double" w:sz="4" w:space="0" w:color="000080"/>
          <w:right w:val="double" w:sz="4" w:space="0" w:color="000080"/>
          <w:insideH w:val="single" w:sz="4" w:space="0" w:color="auto"/>
          <w:insideV w:val="single" w:sz="4" w:space="0" w:color="auto"/>
        </w:tblBorders>
        <w:tblCellMar>
          <w:left w:w="70" w:type="dxa"/>
          <w:right w:w="70" w:type="dxa"/>
        </w:tblCellMar>
        <w:tblLook w:val="0000"/>
      </w:tblPr>
      <w:tblGrid>
        <w:gridCol w:w="9976"/>
      </w:tblGrid>
      <w:tr w:rsidR="00A66EEB" w:rsidRPr="00EC3757">
        <w:trPr>
          <w:cantSplit/>
          <w:trHeight w:val="368"/>
        </w:trPr>
        <w:tc>
          <w:tcPr>
            <w:tcW w:w="9976" w:type="dxa"/>
            <w:tcBorders>
              <w:top w:val="double" w:sz="4" w:space="0" w:color="000080"/>
              <w:bottom w:val="single" w:sz="4" w:space="0" w:color="000080"/>
            </w:tcBorders>
            <w:shd w:val="clear" w:color="auto" w:fill="D9D9D9"/>
            <w:vAlign w:val="center"/>
          </w:tcPr>
          <w:p w:rsidR="00A66EEB" w:rsidRPr="00EC3757" w:rsidRDefault="00A66EEB">
            <w:pPr>
              <w:pStyle w:val="Titre"/>
              <w:ind w:right="0"/>
              <w:rPr>
                <w:rFonts w:asciiTheme="minorHAnsi" w:hAnsiTheme="minorHAnsi" w:cstheme="minorHAnsi"/>
                <w:smallCaps/>
                <w:sz w:val="24"/>
              </w:rPr>
            </w:pPr>
            <w:r w:rsidRPr="00EC3757">
              <w:rPr>
                <w:rFonts w:asciiTheme="minorHAnsi" w:hAnsiTheme="minorHAnsi" w:cstheme="minorHAnsi"/>
                <w:color w:val="000080"/>
                <w:sz w:val="24"/>
              </w:rPr>
              <w:t>Problématique</w:t>
            </w:r>
          </w:p>
        </w:tc>
      </w:tr>
      <w:tr w:rsidR="00A66EEB" w:rsidRPr="00EC3757" w:rsidTr="00936849">
        <w:trPr>
          <w:cantSplit/>
          <w:trHeight w:val="1330"/>
        </w:trPr>
        <w:tc>
          <w:tcPr>
            <w:tcW w:w="9976" w:type="dxa"/>
            <w:tcBorders>
              <w:top w:val="single" w:sz="4" w:space="0" w:color="000080"/>
              <w:bottom w:val="single" w:sz="4" w:space="0" w:color="000080"/>
            </w:tcBorders>
          </w:tcPr>
          <w:p w:rsidR="00D71626" w:rsidRDefault="005E6BC4" w:rsidP="00727A1E">
            <w:pPr>
              <w:jc w:val="both"/>
              <w:rPr>
                <w:rFonts w:asciiTheme="minorHAnsi" w:hAnsiTheme="minorHAnsi" w:cstheme="minorHAnsi"/>
                <w:color w:val="333399"/>
                <w:sz w:val="22"/>
                <w:szCs w:val="22"/>
              </w:rPr>
            </w:pPr>
            <w:r w:rsidRPr="00EC3757">
              <w:rPr>
                <w:rFonts w:asciiTheme="minorHAnsi" w:hAnsiTheme="minorHAnsi" w:cstheme="minorHAnsi"/>
                <w:color w:val="333399"/>
                <w:sz w:val="22"/>
                <w:szCs w:val="22"/>
              </w:rPr>
              <w:t xml:space="preserve">L’extraction </w:t>
            </w:r>
            <w:r w:rsidR="00727A1E">
              <w:rPr>
                <w:rFonts w:asciiTheme="minorHAnsi" w:hAnsiTheme="minorHAnsi" w:cstheme="minorHAnsi"/>
                <w:color w:val="333399"/>
                <w:sz w:val="22"/>
                <w:szCs w:val="22"/>
              </w:rPr>
              <w:t>d’ensemble d’éléments (itemsets)</w:t>
            </w:r>
            <w:r w:rsidR="00EC3757">
              <w:rPr>
                <w:rFonts w:asciiTheme="minorHAnsi" w:hAnsiTheme="minorHAnsi" w:cstheme="minorHAnsi"/>
                <w:color w:val="333399"/>
                <w:sz w:val="22"/>
                <w:szCs w:val="22"/>
              </w:rPr>
              <w:t>à</w:t>
            </w:r>
            <w:r w:rsidRPr="00EC3757">
              <w:rPr>
                <w:rFonts w:asciiTheme="minorHAnsi" w:hAnsiTheme="minorHAnsi" w:cstheme="minorHAnsi"/>
                <w:color w:val="333399"/>
                <w:sz w:val="22"/>
                <w:szCs w:val="22"/>
              </w:rPr>
              <w:t xml:space="preserve"> haute valeur utile est un</w:t>
            </w:r>
            <w:r w:rsidR="00727A1E">
              <w:rPr>
                <w:rFonts w:asciiTheme="minorHAnsi" w:hAnsiTheme="minorHAnsi" w:cstheme="minorHAnsi"/>
                <w:color w:val="333399"/>
                <w:sz w:val="22"/>
                <w:szCs w:val="22"/>
              </w:rPr>
              <w:t xml:space="preserve"> domaine émergent de la data science, qui consiste à découvrir des ensembles d’éléments (itemset) qui ont une grande importance dans les bases de données. L’utilité d’un ‘itemset’ peut être mesurée suivant plusieurs critères comme le profit, la fréquence ou le poids.</w:t>
            </w:r>
            <w:r w:rsidR="00CD73B9">
              <w:rPr>
                <w:rFonts w:asciiTheme="minorHAnsi" w:hAnsiTheme="minorHAnsi" w:cstheme="minorHAnsi"/>
                <w:color w:val="333399"/>
                <w:sz w:val="22"/>
                <w:szCs w:val="22"/>
              </w:rPr>
              <w:t xml:space="preserve"> Une application populaire des ‘itemsets’ </w:t>
            </w:r>
            <w:r w:rsidR="007E06FD">
              <w:rPr>
                <w:rFonts w:asciiTheme="minorHAnsi" w:hAnsiTheme="minorHAnsi" w:cstheme="minorHAnsi"/>
                <w:color w:val="333399"/>
                <w:sz w:val="22"/>
                <w:szCs w:val="22"/>
              </w:rPr>
              <w:t>à</w:t>
            </w:r>
            <w:r w:rsidR="00CD73B9">
              <w:rPr>
                <w:rFonts w:asciiTheme="minorHAnsi" w:hAnsiTheme="minorHAnsi" w:cstheme="minorHAnsi"/>
                <w:color w:val="333399"/>
                <w:sz w:val="22"/>
                <w:szCs w:val="22"/>
              </w:rPr>
              <w:t xml:space="preserve"> grande valeur utile est de découvrir</w:t>
            </w:r>
            <w:r w:rsidR="0010799B">
              <w:rPr>
                <w:rFonts w:asciiTheme="minorHAnsi" w:hAnsiTheme="minorHAnsi" w:cstheme="minorHAnsi"/>
                <w:color w:val="333399"/>
                <w:sz w:val="22"/>
                <w:szCs w:val="22"/>
              </w:rPr>
              <w:t xml:space="preserve"> dans</w:t>
            </w:r>
            <w:r w:rsidR="00AE4A32">
              <w:rPr>
                <w:rFonts w:asciiTheme="minorHAnsi" w:hAnsiTheme="minorHAnsi" w:cstheme="minorHAnsi"/>
                <w:color w:val="333399"/>
                <w:sz w:val="22"/>
                <w:szCs w:val="22"/>
              </w:rPr>
              <w:t xml:space="preserve"> les transactions</w:t>
            </w:r>
            <w:r w:rsidR="0010799B">
              <w:rPr>
                <w:rFonts w:asciiTheme="minorHAnsi" w:hAnsiTheme="minorHAnsi" w:cstheme="minorHAnsi"/>
                <w:color w:val="333399"/>
                <w:sz w:val="22"/>
                <w:szCs w:val="22"/>
              </w:rPr>
              <w:t xml:space="preserve"> tous</w:t>
            </w:r>
            <w:r w:rsidR="00CD73B9">
              <w:rPr>
                <w:rFonts w:asciiTheme="minorHAnsi" w:hAnsiTheme="minorHAnsi" w:cstheme="minorHAnsi"/>
                <w:color w:val="333399"/>
                <w:sz w:val="22"/>
                <w:szCs w:val="22"/>
              </w:rPr>
              <w:t xml:space="preserve"> les ensembles d’articles achetés ensemble par les clients et qui ont généré des bénéfices élevés.</w:t>
            </w:r>
          </w:p>
          <w:p w:rsidR="007E06FD" w:rsidRDefault="007E06FD" w:rsidP="00727A1E">
            <w:pPr>
              <w:jc w:val="both"/>
              <w:rPr>
                <w:rFonts w:asciiTheme="minorHAnsi" w:hAnsiTheme="minorHAnsi" w:cstheme="minorHAnsi"/>
                <w:color w:val="333399"/>
                <w:sz w:val="22"/>
                <w:szCs w:val="22"/>
              </w:rPr>
            </w:pPr>
            <w:r>
              <w:rPr>
                <w:rFonts w:asciiTheme="minorHAnsi" w:hAnsiTheme="minorHAnsi" w:cstheme="minorHAnsi"/>
                <w:color w:val="333399"/>
                <w:sz w:val="22"/>
                <w:szCs w:val="22"/>
              </w:rPr>
              <w:t xml:space="preserve">Cependant, l’application de ces </w:t>
            </w:r>
            <w:r w:rsidR="008D5C57">
              <w:rPr>
                <w:rFonts w:asciiTheme="minorHAnsi" w:hAnsiTheme="minorHAnsi" w:cstheme="minorHAnsi"/>
                <w:color w:val="333399"/>
                <w:sz w:val="22"/>
                <w:szCs w:val="22"/>
              </w:rPr>
              <w:t>approches</w:t>
            </w:r>
            <w:del w:id="2" w:author="phil" w:date="2020-02-26T00:19:00Z">
              <w:r w:rsidDel="001F2772">
                <w:rPr>
                  <w:rFonts w:asciiTheme="minorHAnsi" w:hAnsiTheme="minorHAnsi" w:cstheme="minorHAnsi"/>
                  <w:color w:val="333399"/>
                  <w:sz w:val="22"/>
                  <w:szCs w:val="22"/>
                </w:rPr>
                <w:delText xml:space="preserve">souffrent </w:delText>
              </w:r>
            </w:del>
            <w:ins w:id="3" w:author="phil" w:date="2020-02-26T00:19:00Z">
              <w:r w:rsidR="001F2772">
                <w:rPr>
                  <w:rFonts w:asciiTheme="minorHAnsi" w:hAnsiTheme="minorHAnsi" w:cstheme="minorHAnsi"/>
                  <w:color w:val="333399"/>
                  <w:sz w:val="22"/>
                  <w:szCs w:val="22"/>
                </w:rPr>
                <w:t>souffre</w:t>
              </w:r>
            </w:ins>
            <w:r>
              <w:rPr>
                <w:rFonts w:asciiTheme="minorHAnsi" w:hAnsiTheme="minorHAnsi" w:cstheme="minorHAnsi"/>
                <w:color w:val="333399"/>
                <w:sz w:val="22"/>
                <w:szCs w:val="22"/>
              </w:rPr>
              <w:t xml:space="preserve">de problèmes de clarté des données (data </w:t>
            </w:r>
            <w:del w:id="4" w:author="phil" w:date="2020-02-26T00:19:00Z">
              <w:r w:rsidDel="001F2772">
                <w:rPr>
                  <w:rFonts w:asciiTheme="minorHAnsi" w:hAnsiTheme="minorHAnsi" w:cstheme="minorHAnsi"/>
                  <w:color w:val="333399"/>
                  <w:sz w:val="22"/>
                  <w:szCs w:val="22"/>
                </w:rPr>
                <w:delText>sparcity</w:delText>
              </w:r>
            </w:del>
            <w:ins w:id="5" w:author="phil" w:date="2020-02-26T00:19:00Z">
              <w:r w:rsidR="001F2772">
                <w:rPr>
                  <w:rFonts w:asciiTheme="minorHAnsi" w:hAnsiTheme="minorHAnsi" w:cstheme="minorHAnsi"/>
                  <w:color w:val="333399"/>
                  <w:sz w:val="22"/>
                  <w:szCs w:val="22"/>
                </w:rPr>
                <w:t>sparsity</w:t>
              </w:r>
            </w:ins>
            <w:r>
              <w:rPr>
                <w:rFonts w:asciiTheme="minorHAnsi" w:hAnsiTheme="minorHAnsi" w:cstheme="minorHAnsi"/>
                <w:color w:val="333399"/>
                <w:sz w:val="22"/>
                <w:szCs w:val="22"/>
              </w:rPr>
              <w:t xml:space="preserve">) et </w:t>
            </w:r>
            <w:r w:rsidR="008D5C57">
              <w:rPr>
                <w:rFonts w:asciiTheme="minorHAnsi" w:hAnsiTheme="minorHAnsi" w:cstheme="minorHAnsi"/>
                <w:color w:val="333399"/>
                <w:sz w:val="22"/>
                <w:szCs w:val="22"/>
              </w:rPr>
              <w:t xml:space="preserve">de problèmes de grande dimensionnalité.  </w:t>
            </w:r>
          </w:p>
          <w:p w:rsidR="007E06FD" w:rsidRPr="008D5C57" w:rsidRDefault="008D5C57" w:rsidP="00727A1E">
            <w:pPr>
              <w:jc w:val="both"/>
              <w:rPr>
                <w:rFonts w:asciiTheme="minorHAnsi" w:hAnsiTheme="minorHAnsi" w:cstheme="minorHAnsi"/>
                <w:color w:val="333399"/>
                <w:sz w:val="22"/>
                <w:szCs w:val="22"/>
              </w:rPr>
            </w:pPr>
            <w:r>
              <w:rPr>
                <w:rFonts w:asciiTheme="minorHAnsi" w:hAnsiTheme="minorHAnsi" w:cstheme="minorHAnsi"/>
                <w:color w:val="333399"/>
                <w:sz w:val="22"/>
                <w:szCs w:val="22"/>
              </w:rPr>
              <w:t xml:space="preserve">Pour pallier ces problèmes, une idée serait </w:t>
            </w:r>
            <w:r w:rsidR="00096F7A">
              <w:rPr>
                <w:rFonts w:asciiTheme="minorHAnsi" w:hAnsiTheme="minorHAnsi" w:cstheme="minorHAnsi"/>
                <w:color w:val="333399"/>
                <w:sz w:val="22"/>
                <w:szCs w:val="22"/>
              </w:rPr>
              <w:t>d’adapterun modèle d’apprentissage automatique (machine learning)</w:t>
            </w:r>
            <w:r>
              <w:rPr>
                <w:rFonts w:asciiTheme="minorHAnsi" w:hAnsiTheme="minorHAnsi" w:cstheme="minorHAnsi"/>
                <w:color w:val="333399"/>
                <w:sz w:val="22"/>
                <w:szCs w:val="22"/>
              </w:rPr>
              <w:t xml:space="preserve"> pour apprendre ces représent</w:t>
            </w:r>
            <w:r w:rsidR="00096F7A">
              <w:rPr>
                <w:rFonts w:asciiTheme="minorHAnsi" w:hAnsiTheme="minorHAnsi" w:cstheme="minorHAnsi"/>
                <w:color w:val="333399"/>
                <w:sz w:val="22"/>
                <w:szCs w:val="22"/>
              </w:rPr>
              <w:t>ations d’’itemsets’ à haute valeur utile puis à catégoriser efficacement les données sur la base de ces dernières.</w:t>
            </w:r>
          </w:p>
        </w:tc>
      </w:tr>
    </w:tbl>
    <w:p w:rsidR="00A66EEB" w:rsidRPr="00EC3757" w:rsidRDefault="00A66EEB">
      <w:pPr>
        <w:pStyle w:val="Titre"/>
        <w:tabs>
          <w:tab w:val="left" w:pos="1771"/>
          <w:tab w:val="left" w:pos="9526"/>
        </w:tabs>
        <w:ind w:right="0"/>
        <w:jc w:val="left"/>
        <w:rPr>
          <w:rFonts w:asciiTheme="minorHAnsi" w:hAnsiTheme="minorHAnsi" w:cstheme="minorHAnsi"/>
          <w:color w:val="000080"/>
          <w:sz w:val="24"/>
        </w:rPr>
      </w:pPr>
    </w:p>
    <w:tbl>
      <w:tblPr>
        <w:tblW w:w="0" w:type="auto"/>
        <w:tblInd w:w="-366" w:type="dxa"/>
        <w:tblBorders>
          <w:top w:val="double" w:sz="4" w:space="0" w:color="000080"/>
          <w:left w:val="double" w:sz="4" w:space="0" w:color="000080"/>
          <w:bottom w:val="double" w:sz="4" w:space="0" w:color="000080"/>
          <w:right w:val="double" w:sz="4" w:space="0" w:color="000080"/>
          <w:insideH w:val="single" w:sz="4" w:space="0" w:color="auto"/>
          <w:insideV w:val="single" w:sz="4" w:space="0" w:color="auto"/>
        </w:tblBorders>
        <w:tblCellMar>
          <w:left w:w="70" w:type="dxa"/>
          <w:right w:w="70" w:type="dxa"/>
        </w:tblCellMar>
        <w:tblLook w:val="0000"/>
      </w:tblPr>
      <w:tblGrid>
        <w:gridCol w:w="9976"/>
      </w:tblGrid>
      <w:tr w:rsidR="00A66EEB" w:rsidRPr="00EC3757">
        <w:trPr>
          <w:cantSplit/>
          <w:trHeight w:val="368"/>
        </w:trPr>
        <w:tc>
          <w:tcPr>
            <w:tcW w:w="9976" w:type="dxa"/>
            <w:tcBorders>
              <w:top w:val="double" w:sz="4" w:space="0" w:color="000080"/>
              <w:bottom w:val="single" w:sz="4" w:space="0" w:color="000080"/>
            </w:tcBorders>
            <w:shd w:val="clear" w:color="auto" w:fill="D9D9D9"/>
            <w:vAlign w:val="center"/>
          </w:tcPr>
          <w:p w:rsidR="00A66EEB" w:rsidRPr="0010799B" w:rsidRDefault="00A66EEB">
            <w:pPr>
              <w:pStyle w:val="Titre"/>
              <w:ind w:right="0"/>
              <w:rPr>
                <w:rFonts w:asciiTheme="minorHAnsi" w:hAnsiTheme="minorHAnsi" w:cstheme="minorHAnsi"/>
                <w:smallCaps/>
                <w:sz w:val="22"/>
                <w:szCs w:val="18"/>
              </w:rPr>
            </w:pPr>
            <w:r w:rsidRPr="0010799B">
              <w:rPr>
                <w:rFonts w:asciiTheme="minorHAnsi" w:hAnsiTheme="minorHAnsi" w:cstheme="minorHAnsi"/>
                <w:color w:val="000080"/>
                <w:sz w:val="22"/>
                <w:szCs w:val="18"/>
              </w:rPr>
              <w:t>Objectifs</w:t>
            </w:r>
          </w:p>
        </w:tc>
      </w:tr>
      <w:tr w:rsidR="00A66EEB" w:rsidRPr="00EC3757" w:rsidTr="00936849">
        <w:trPr>
          <w:cantSplit/>
          <w:trHeight w:val="2057"/>
        </w:trPr>
        <w:tc>
          <w:tcPr>
            <w:tcW w:w="9976" w:type="dxa"/>
            <w:tcBorders>
              <w:top w:val="single" w:sz="4" w:space="0" w:color="000080"/>
            </w:tcBorders>
          </w:tcPr>
          <w:p w:rsidR="0021662E" w:rsidRDefault="00CD73B9" w:rsidP="0064680C">
            <w:pPr>
              <w:pStyle w:val="Corpsdetexte21"/>
              <w:tabs>
                <w:tab w:val="num" w:pos="1068"/>
              </w:tabs>
              <w:ind w:firstLine="0"/>
              <w:rPr>
                <w:rFonts w:asciiTheme="minorHAnsi" w:hAnsiTheme="minorHAnsi" w:cstheme="minorHAnsi"/>
                <w:color w:val="000080"/>
                <w:sz w:val="22"/>
                <w:szCs w:val="18"/>
              </w:rPr>
            </w:pPr>
            <w:r w:rsidRPr="0010799B">
              <w:rPr>
                <w:rFonts w:asciiTheme="minorHAnsi" w:hAnsiTheme="minorHAnsi" w:cstheme="minorHAnsi"/>
                <w:color w:val="000080"/>
                <w:sz w:val="22"/>
                <w:szCs w:val="18"/>
              </w:rPr>
              <w:t xml:space="preserve">L’objectif de ce mémoire est de </w:t>
            </w:r>
            <w:r w:rsidR="0010799B" w:rsidRPr="0010799B">
              <w:rPr>
                <w:rFonts w:asciiTheme="minorHAnsi" w:hAnsiTheme="minorHAnsi" w:cstheme="minorHAnsi"/>
                <w:color w:val="000080"/>
                <w:sz w:val="22"/>
                <w:szCs w:val="18"/>
              </w:rPr>
              <w:t>développer</w:t>
            </w:r>
            <w:r w:rsidR="00096F7A" w:rsidRPr="0010799B">
              <w:rPr>
                <w:rFonts w:asciiTheme="minorHAnsi" w:hAnsiTheme="minorHAnsi" w:cstheme="minorHAnsi"/>
                <w:color w:val="000080"/>
                <w:sz w:val="22"/>
                <w:szCs w:val="18"/>
              </w:rPr>
              <w:t xml:space="preserve"> un </w:t>
            </w:r>
            <w:r w:rsidR="0010799B" w:rsidRPr="0010799B">
              <w:rPr>
                <w:rFonts w:asciiTheme="minorHAnsi" w:hAnsiTheme="minorHAnsi" w:cstheme="minorHAnsi"/>
                <w:color w:val="000080"/>
                <w:sz w:val="22"/>
                <w:szCs w:val="18"/>
              </w:rPr>
              <w:t>modèle</w:t>
            </w:r>
            <w:r w:rsidR="00096F7A" w:rsidRPr="0010799B">
              <w:rPr>
                <w:rFonts w:asciiTheme="minorHAnsi" w:hAnsiTheme="minorHAnsi" w:cstheme="minorHAnsi"/>
                <w:color w:val="000080"/>
                <w:sz w:val="22"/>
                <w:szCs w:val="18"/>
              </w:rPr>
              <w:t xml:space="preserve"> pour l’apprentissage automatique d</w:t>
            </w:r>
            <w:r w:rsidR="0010799B" w:rsidRPr="0010799B">
              <w:rPr>
                <w:rFonts w:asciiTheme="minorHAnsi" w:hAnsiTheme="minorHAnsi" w:cstheme="minorHAnsi"/>
                <w:color w:val="000080"/>
                <w:sz w:val="22"/>
                <w:szCs w:val="18"/>
              </w:rPr>
              <w:t xml:space="preserve">u plongement (embedding) des transactions sur la base des ‘itemsets’ à haute valeur utile. </w:t>
            </w:r>
          </w:p>
          <w:p w:rsidR="0010799B" w:rsidRPr="0010799B" w:rsidRDefault="0010799B" w:rsidP="005D5D35">
            <w:pPr>
              <w:pStyle w:val="Corpsdetexte21"/>
              <w:tabs>
                <w:tab w:val="num" w:pos="1068"/>
              </w:tabs>
              <w:ind w:firstLine="0"/>
              <w:rPr>
                <w:rFonts w:asciiTheme="minorHAnsi" w:hAnsiTheme="minorHAnsi" w:cstheme="minorHAnsi"/>
                <w:color w:val="000080"/>
                <w:sz w:val="22"/>
                <w:szCs w:val="18"/>
              </w:rPr>
            </w:pPr>
          </w:p>
        </w:tc>
      </w:tr>
    </w:tbl>
    <w:p w:rsidR="00A66EEB" w:rsidRPr="00EC3757" w:rsidRDefault="00A66EEB">
      <w:pPr>
        <w:rPr>
          <w:rFonts w:asciiTheme="minorHAnsi" w:hAnsiTheme="minorHAnsi" w:cstheme="minorHAnsi"/>
        </w:rPr>
      </w:pPr>
    </w:p>
    <w:tbl>
      <w:tblPr>
        <w:tblW w:w="0" w:type="auto"/>
        <w:tblInd w:w="-366" w:type="dxa"/>
        <w:tblBorders>
          <w:top w:val="double" w:sz="4" w:space="0" w:color="000080"/>
          <w:left w:val="double" w:sz="4" w:space="0" w:color="000080"/>
          <w:bottom w:val="double" w:sz="4" w:space="0" w:color="000080"/>
          <w:right w:val="double" w:sz="4" w:space="0" w:color="000080"/>
          <w:insideH w:val="single" w:sz="4" w:space="0" w:color="auto"/>
          <w:insideV w:val="single" w:sz="4" w:space="0" w:color="auto"/>
        </w:tblBorders>
        <w:tblCellMar>
          <w:left w:w="70" w:type="dxa"/>
          <w:right w:w="70" w:type="dxa"/>
        </w:tblCellMar>
        <w:tblLook w:val="0000"/>
      </w:tblPr>
      <w:tblGrid>
        <w:gridCol w:w="9976"/>
      </w:tblGrid>
      <w:tr w:rsidR="00A66EEB" w:rsidRPr="00EC3757">
        <w:trPr>
          <w:cantSplit/>
          <w:trHeight w:val="368"/>
        </w:trPr>
        <w:tc>
          <w:tcPr>
            <w:tcW w:w="9976" w:type="dxa"/>
            <w:tcBorders>
              <w:top w:val="double" w:sz="4" w:space="0" w:color="000080"/>
              <w:bottom w:val="single" w:sz="4" w:space="0" w:color="000080"/>
            </w:tcBorders>
            <w:shd w:val="clear" w:color="auto" w:fill="D9D9D9"/>
            <w:vAlign w:val="center"/>
          </w:tcPr>
          <w:p w:rsidR="00A66EEB" w:rsidRPr="00EC3757" w:rsidRDefault="00A66EEB">
            <w:pPr>
              <w:pStyle w:val="Titre"/>
              <w:ind w:right="0"/>
              <w:rPr>
                <w:rFonts w:asciiTheme="minorHAnsi" w:hAnsiTheme="minorHAnsi" w:cstheme="minorHAnsi"/>
                <w:smallCaps/>
                <w:sz w:val="24"/>
              </w:rPr>
            </w:pPr>
            <w:r w:rsidRPr="00EC3757">
              <w:rPr>
                <w:rFonts w:asciiTheme="minorHAnsi" w:hAnsiTheme="minorHAnsi" w:cstheme="minorHAnsi"/>
                <w:color w:val="000080"/>
                <w:sz w:val="24"/>
              </w:rPr>
              <w:t>Approche méthodologique</w:t>
            </w:r>
          </w:p>
        </w:tc>
      </w:tr>
      <w:tr w:rsidR="00A66EEB" w:rsidRPr="00EC3757" w:rsidTr="0091094F">
        <w:trPr>
          <w:cantSplit/>
          <w:trHeight w:val="2057"/>
        </w:trPr>
        <w:tc>
          <w:tcPr>
            <w:tcW w:w="9976" w:type="dxa"/>
            <w:tcBorders>
              <w:top w:val="single" w:sz="4" w:space="0" w:color="000080"/>
            </w:tcBorders>
          </w:tcPr>
          <w:p w:rsidR="005D5D35" w:rsidRDefault="005D5D35" w:rsidP="005D5D35">
            <w:pPr>
              <w:pStyle w:val="Corpsdetexte21"/>
              <w:tabs>
                <w:tab w:val="num" w:pos="1068"/>
              </w:tabs>
              <w:ind w:firstLine="0"/>
              <w:rPr>
                <w:rFonts w:asciiTheme="minorHAnsi" w:hAnsiTheme="minorHAnsi" w:cstheme="minorHAnsi"/>
                <w:color w:val="000080"/>
                <w:sz w:val="22"/>
                <w:szCs w:val="18"/>
              </w:rPr>
            </w:pPr>
            <w:r>
              <w:rPr>
                <w:rFonts w:asciiTheme="minorHAnsi" w:hAnsiTheme="minorHAnsi" w:cstheme="minorHAnsi"/>
                <w:color w:val="000080"/>
                <w:sz w:val="22"/>
                <w:szCs w:val="18"/>
              </w:rPr>
              <w:t>Notre approche est une extension de l’approche Trans2Vec [1] pour le développement d’un modèle d’apprentissage des plongements des transactions sur la base des ‘itemsets’ fréquents.</w:t>
            </w:r>
          </w:p>
          <w:p w:rsidR="005D5D35" w:rsidRDefault="005D5D35" w:rsidP="005D5D35">
            <w:pPr>
              <w:pStyle w:val="Corpsdetexte21"/>
              <w:tabs>
                <w:tab w:val="num" w:pos="1068"/>
              </w:tabs>
              <w:ind w:firstLine="0"/>
              <w:rPr>
                <w:rFonts w:asciiTheme="minorHAnsi" w:hAnsiTheme="minorHAnsi" w:cstheme="minorHAnsi"/>
                <w:color w:val="000080"/>
                <w:sz w:val="22"/>
                <w:szCs w:val="18"/>
              </w:rPr>
            </w:pPr>
            <w:r>
              <w:rPr>
                <w:rFonts w:asciiTheme="minorHAnsi" w:hAnsiTheme="minorHAnsi" w:cstheme="minorHAnsi"/>
                <w:color w:val="000080"/>
                <w:sz w:val="22"/>
                <w:szCs w:val="18"/>
              </w:rPr>
              <w:t xml:space="preserve">En se basant sur les </w:t>
            </w:r>
            <w:r w:rsidRPr="0010799B">
              <w:rPr>
                <w:rFonts w:asciiTheme="minorHAnsi" w:hAnsiTheme="minorHAnsi" w:cstheme="minorHAnsi"/>
                <w:color w:val="000080"/>
                <w:sz w:val="22"/>
                <w:szCs w:val="18"/>
              </w:rPr>
              <w:t>‘itemsets’ à haute valeur utile</w:t>
            </w:r>
            <w:r>
              <w:rPr>
                <w:rFonts w:asciiTheme="minorHAnsi" w:hAnsiTheme="minorHAnsi" w:cstheme="minorHAnsi"/>
                <w:color w:val="000080"/>
                <w:sz w:val="22"/>
                <w:szCs w:val="18"/>
              </w:rPr>
              <w:t xml:space="preserve"> et donc avecdes</w:t>
            </w:r>
            <w:r w:rsidRPr="00603011">
              <w:rPr>
                <w:rFonts w:asciiTheme="minorHAnsi" w:hAnsiTheme="minorHAnsi" w:cstheme="minorHAnsi"/>
                <w:color w:val="000080"/>
                <w:sz w:val="22"/>
                <w:szCs w:val="18"/>
              </w:rPr>
              <w:t xml:space="preserve"> données plus riches </w:t>
            </w:r>
            <w:r>
              <w:rPr>
                <w:rFonts w:asciiTheme="minorHAnsi" w:hAnsiTheme="minorHAnsi" w:cstheme="minorHAnsi"/>
                <w:color w:val="000080"/>
                <w:sz w:val="22"/>
                <w:szCs w:val="18"/>
              </w:rPr>
              <w:t>nous pensons que notre approche va nous permettre d’</w:t>
            </w:r>
            <w:r w:rsidRPr="00603011">
              <w:rPr>
                <w:rFonts w:asciiTheme="minorHAnsi" w:hAnsiTheme="minorHAnsi" w:cstheme="minorHAnsi"/>
                <w:color w:val="000080"/>
                <w:sz w:val="22"/>
                <w:szCs w:val="18"/>
              </w:rPr>
              <w:t>obtenir de meilleur</w:t>
            </w:r>
            <w:r>
              <w:rPr>
                <w:rFonts w:asciiTheme="minorHAnsi" w:hAnsiTheme="minorHAnsi" w:cstheme="minorHAnsi"/>
                <w:color w:val="000080"/>
                <w:sz w:val="22"/>
                <w:szCs w:val="18"/>
              </w:rPr>
              <w:t xml:space="preserve">s </w:t>
            </w:r>
            <w:r w:rsidRPr="00603011">
              <w:rPr>
                <w:rFonts w:asciiTheme="minorHAnsi" w:hAnsiTheme="minorHAnsi" w:cstheme="minorHAnsi"/>
                <w:color w:val="000080"/>
                <w:sz w:val="22"/>
                <w:szCs w:val="18"/>
              </w:rPr>
              <w:t>résultat</w:t>
            </w:r>
            <w:r>
              <w:rPr>
                <w:rFonts w:asciiTheme="minorHAnsi" w:hAnsiTheme="minorHAnsi" w:cstheme="minorHAnsi"/>
                <w:color w:val="000080"/>
                <w:sz w:val="22"/>
                <w:szCs w:val="18"/>
              </w:rPr>
              <w:t>s.</w:t>
            </w:r>
          </w:p>
          <w:p w:rsidR="005D5D35" w:rsidRPr="0010799B" w:rsidRDefault="005D5D35" w:rsidP="005D5D35">
            <w:pPr>
              <w:pStyle w:val="Corpsdetexte21"/>
              <w:tabs>
                <w:tab w:val="num" w:pos="1068"/>
              </w:tabs>
              <w:ind w:firstLine="0"/>
              <w:rPr>
                <w:rFonts w:asciiTheme="minorHAnsi" w:hAnsiTheme="minorHAnsi" w:cstheme="minorHAnsi"/>
                <w:color w:val="000080"/>
                <w:sz w:val="22"/>
                <w:szCs w:val="18"/>
              </w:rPr>
            </w:pPr>
            <w:r>
              <w:rPr>
                <w:rFonts w:asciiTheme="minorHAnsi" w:hAnsiTheme="minorHAnsi" w:cstheme="minorHAnsi"/>
                <w:color w:val="000080"/>
                <w:sz w:val="22"/>
                <w:szCs w:val="18"/>
              </w:rPr>
              <w:t xml:space="preserve">Ces deux approches sont </w:t>
            </w:r>
            <w:r w:rsidR="00E531A1">
              <w:rPr>
                <w:rFonts w:asciiTheme="minorHAnsi" w:hAnsiTheme="minorHAnsi" w:cstheme="minorHAnsi"/>
                <w:color w:val="000080"/>
                <w:sz w:val="22"/>
                <w:szCs w:val="18"/>
              </w:rPr>
              <w:t xml:space="preserve">une </w:t>
            </w:r>
            <w:r>
              <w:rPr>
                <w:rFonts w:asciiTheme="minorHAnsi" w:hAnsiTheme="minorHAnsi" w:cstheme="minorHAnsi"/>
                <w:color w:val="000080"/>
                <w:sz w:val="22"/>
                <w:szCs w:val="18"/>
              </w:rPr>
              <w:t xml:space="preserve">adaptation des travaux réalisés en </w:t>
            </w:r>
            <w:r w:rsidR="00E531A1">
              <w:rPr>
                <w:rFonts w:asciiTheme="minorHAnsi" w:hAnsiTheme="minorHAnsi" w:cstheme="minorHAnsi"/>
                <w:color w:val="000080"/>
                <w:sz w:val="22"/>
                <w:szCs w:val="18"/>
              </w:rPr>
              <w:t>[3] du word embedding pour le traitement du langage naturel (Natural language processing ou NLP) au domaine du pattern/itemset mining.</w:t>
            </w:r>
          </w:p>
          <w:p w:rsidR="00F733B5" w:rsidRPr="00EC3757" w:rsidRDefault="00F733B5" w:rsidP="00894133">
            <w:pPr>
              <w:autoSpaceDE w:val="0"/>
              <w:autoSpaceDN w:val="0"/>
              <w:adjustRightInd w:val="0"/>
              <w:spacing w:before="120" w:after="120"/>
              <w:rPr>
                <w:rFonts w:asciiTheme="minorHAnsi" w:hAnsiTheme="minorHAnsi" w:cstheme="minorHAnsi"/>
                <w:color w:val="000000"/>
              </w:rPr>
            </w:pPr>
          </w:p>
        </w:tc>
      </w:tr>
    </w:tbl>
    <w:p w:rsidR="00A66EEB" w:rsidRPr="00EC3757" w:rsidRDefault="00A66EEB">
      <w:pPr>
        <w:rPr>
          <w:rFonts w:asciiTheme="minorHAnsi" w:hAnsiTheme="minorHAnsi" w:cstheme="minorHAnsi"/>
        </w:rPr>
      </w:pPr>
    </w:p>
    <w:tbl>
      <w:tblPr>
        <w:tblW w:w="0" w:type="auto"/>
        <w:tblInd w:w="-366" w:type="dxa"/>
        <w:tblBorders>
          <w:top w:val="double" w:sz="4" w:space="0" w:color="000080"/>
          <w:left w:val="double" w:sz="4" w:space="0" w:color="000080"/>
          <w:bottom w:val="double" w:sz="4" w:space="0" w:color="000080"/>
          <w:right w:val="double" w:sz="4" w:space="0" w:color="000080"/>
          <w:insideH w:val="single" w:sz="4" w:space="0" w:color="auto"/>
          <w:insideV w:val="single" w:sz="4" w:space="0" w:color="auto"/>
        </w:tblBorders>
        <w:tblCellMar>
          <w:left w:w="70" w:type="dxa"/>
          <w:right w:w="70" w:type="dxa"/>
        </w:tblCellMar>
        <w:tblLook w:val="0000"/>
      </w:tblPr>
      <w:tblGrid>
        <w:gridCol w:w="9989"/>
      </w:tblGrid>
      <w:tr w:rsidR="00A66EEB" w:rsidRPr="00EC3757" w:rsidTr="00FD4645">
        <w:trPr>
          <w:cantSplit/>
          <w:trHeight w:val="578"/>
        </w:trPr>
        <w:tc>
          <w:tcPr>
            <w:tcW w:w="9989" w:type="dxa"/>
            <w:tcBorders>
              <w:top w:val="double" w:sz="4" w:space="0" w:color="000080"/>
              <w:bottom w:val="single" w:sz="4" w:space="0" w:color="auto"/>
            </w:tcBorders>
            <w:shd w:val="clear" w:color="auto" w:fill="D9D9D9"/>
            <w:vAlign w:val="center"/>
          </w:tcPr>
          <w:p w:rsidR="00A66EEB" w:rsidRPr="00FD4645" w:rsidRDefault="00A66EEB">
            <w:pPr>
              <w:pStyle w:val="Titre"/>
              <w:ind w:right="0"/>
              <w:rPr>
                <w:rFonts w:asciiTheme="minorHAnsi" w:hAnsiTheme="minorHAnsi" w:cstheme="minorHAnsi"/>
                <w:b w:val="0"/>
                <w:bCs w:val="0"/>
                <w:color w:val="000080"/>
                <w:sz w:val="22"/>
                <w:szCs w:val="18"/>
              </w:rPr>
            </w:pPr>
            <w:r w:rsidRPr="00FD4645">
              <w:rPr>
                <w:rFonts w:asciiTheme="minorHAnsi" w:hAnsiTheme="minorHAnsi" w:cstheme="minorHAnsi"/>
                <w:b w:val="0"/>
                <w:bCs w:val="0"/>
                <w:color w:val="000080"/>
                <w:sz w:val="22"/>
                <w:szCs w:val="18"/>
              </w:rPr>
              <w:t>Plan de travail</w:t>
            </w:r>
          </w:p>
        </w:tc>
      </w:tr>
      <w:tr w:rsidR="00A66EEB" w:rsidRPr="00EC3757" w:rsidTr="00FD4645">
        <w:trPr>
          <w:cantSplit/>
          <w:trHeight w:val="3227"/>
        </w:trPr>
        <w:tc>
          <w:tcPr>
            <w:tcW w:w="9989" w:type="dxa"/>
            <w:tcBorders>
              <w:top w:val="single" w:sz="4" w:space="0" w:color="auto"/>
            </w:tcBorders>
          </w:tcPr>
          <w:p w:rsidR="00FD4645" w:rsidRPr="00AC26D0" w:rsidRDefault="008E6A28" w:rsidP="00C7354E">
            <w:pPr>
              <w:pStyle w:val="Paragraphedeliste"/>
              <w:numPr>
                <w:ilvl w:val="0"/>
                <w:numId w:val="23"/>
              </w:numPr>
              <w:autoSpaceDE w:val="0"/>
              <w:autoSpaceDN w:val="0"/>
              <w:adjustRightInd w:val="0"/>
              <w:jc w:val="both"/>
              <w:rPr>
                <w:rFonts w:eastAsia="Times New Roman" w:cstheme="minorHAnsi"/>
                <w:color w:val="000080"/>
                <w:szCs w:val="18"/>
              </w:rPr>
            </w:pPr>
            <w:r w:rsidRPr="00FD4645">
              <w:rPr>
                <w:rFonts w:eastAsia="Times New Roman" w:cstheme="minorHAnsi"/>
                <w:color w:val="000080"/>
                <w:szCs w:val="18"/>
              </w:rPr>
              <w:t>Étudier</w:t>
            </w:r>
            <w:r w:rsidR="00096F7A" w:rsidRPr="00FD4645">
              <w:rPr>
                <w:rFonts w:eastAsia="Times New Roman" w:cstheme="minorHAnsi"/>
                <w:color w:val="000080"/>
                <w:szCs w:val="18"/>
              </w:rPr>
              <w:t xml:space="preserve"> les </w:t>
            </w:r>
            <w:r w:rsidRPr="00FD4645">
              <w:rPr>
                <w:rFonts w:eastAsia="Times New Roman" w:cstheme="minorHAnsi"/>
                <w:color w:val="000080"/>
                <w:szCs w:val="18"/>
              </w:rPr>
              <w:t>différentes</w:t>
            </w:r>
            <w:r w:rsidR="00E531A1" w:rsidRPr="00FD4645">
              <w:rPr>
                <w:rFonts w:eastAsia="Times New Roman" w:cstheme="minorHAnsi"/>
                <w:color w:val="000080"/>
                <w:szCs w:val="18"/>
              </w:rPr>
              <w:t xml:space="preserve"> approches </w:t>
            </w:r>
            <w:r w:rsidR="00FD4645">
              <w:rPr>
                <w:rFonts w:eastAsia="Times New Roman" w:cstheme="minorHAnsi"/>
                <w:color w:val="000080"/>
                <w:szCs w:val="18"/>
              </w:rPr>
              <w:t xml:space="preserve">pour </w:t>
            </w:r>
            <w:r w:rsidR="00FD4645">
              <w:rPr>
                <w:rFonts w:cstheme="minorHAnsi"/>
                <w:color w:val="000080"/>
              </w:rPr>
              <w:t>l</w:t>
            </w:r>
            <w:r w:rsidR="00FD4645" w:rsidRPr="00EC3757">
              <w:rPr>
                <w:rFonts w:cstheme="minorHAnsi"/>
                <w:color w:val="333399"/>
              </w:rPr>
              <w:t xml:space="preserve">’extraction </w:t>
            </w:r>
            <w:r w:rsidR="00FD4645">
              <w:rPr>
                <w:rFonts w:cstheme="minorHAnsi"/>
                <w:color w:val="333399"/>
              </w:rPr>
              <w:t>d’ensemble d’éléments (itemsets)à</w:t>
            </w:r>
            <w:r w:rsidR="00FD4645" w:rsidRPr="00EC3757">
              <w:rPr>
                <w:rFonts w:cstheme="minorHAnsi"/>
                <w:color w:val="333399"/>
              </w:rPr>
              <w:t xml:space="preserve"> haute valeur utile</w:t>
            </w:r>
            <w:r w:rsidR="00FD4645">
              <w:rPr>
                <w:rFonts w:cstheme="minorHAnsi"/>
                <w:color w:val="333399"/>
              </w:rPr>
              <w:t xml:space="preserve"> et choisir un des algorithmes en utilisant comme critère l’efficacité. On préconise le choix de l’algorithme</w:t>
            </w:r>
            <w:r w:rsidR="005B59A6" w:rsidRPr="005B59A6">
              <w:rPr>
                <w:rFonts w:cstheme="minorHAnsi"/>
                <w:color w:val="333399"/>
              </w:rPr>
              <w:t>EFIM qui est un des plus performant</w:t>
            </w:r>
            <w:r w:rsidR="005B59A6">
              <w:rPr>
                <w:rFonts w:cstheme="minorHAnsi"/>
                <w:color w:val="333399"/>
              </w:rPr>
              <w:t>s. [2]</w:t>
            </w:r>
            <w:r w:rsidR="005B59A6" w:rsidRPr="005B59A6">
              <w:rPr>
                <w:rFonts w:cstheme="minorHAnsi"/>
                <w:color w:val="333399"/>
              </w:rPr>
              <w:t>.</w:t>
            </w:r>
          </w:p>
          <w:p w:rsidR="00AC26D0" w:rsidRPr="00FD4645" w:rsidRDefault="00AC26D0" w:rsidP="00C7354E">
            <w:pPr>
              <w:pStyle w:val="Paragraphedeliste"/>
              <w:numPr>
                <w:ilvl w:val="0"/>
                <w:numId w:val="23"/>
              </w:numPr>
              <w:autoSpaceDE w:val="0"/>
              <w:autoSpaceDN w:val="0"/>
              <w:adjustRightInd w:val="0"/>
              <w:jc w:val="both"/>
              <w:rPr>
                <w:rFonts w:eastAsia="Times New Roman" w:cstheme="minorHAnsi"/>
                <w:color w:val="000080"/>
                <w:szCs w:val="18"/>
              </w:rPr>
            </w:pPr>
            <w:r>
              <w:rPr>
                <w:rFonts w:eastAsia="Times New Roman" w:cstheme="minorHAnsi"/>
                <w:color w:val="000080"/>
                <w:szCs w:val="18"/>
              </w:rPr>
              <w:t xml:space="preserve">Étudier l’approche </w:t>
            </w:r>
            <w:r>
              <w:rPr>
                <w:rFonts w:cstheme="minorHAnsi"/>
                <w:color w:val="000080"/>
                <w:szCs w:val="18"/>
              </w:rPr>
              <w:t>Trans2Vec [1] pour le développement d’un modèle d’apprentissage des plongements des transactions sur la base des ‘itemsets’ fréquents.</w:t>
            </w:r>
          </w:p>
          <w:p w:rsidR="00213D04" w:rsidRPr="00AC26D0" w:rsidRDefault="00AC26D0" w:rsidP="00C7354E">
            <w:pPr>
              <w:pStyle w:val="Paragraphedeliste"/>
              <w:numPr>
                <w:ilvl w:val="0"/>
                <w:numId w:val="23"/>
              </w:numPr>
              <w:autoSpaceDE w:val="0"/>
              <w:autoSpaceDN w:val="0"/>
              <w:adjustRightInd w:val="0"/>
              <w:jc w:val="both"/>
              <w:rPr>
                <w:rFonts w:eastAsia="Times New Roman" w:cstheme="minorHAnsi"/>
                <w:color w:val="000080"/>
                <w:szCs w:val="18"/>
              </w:rPr>
            </w:pPr>
            <w:r>
              <w:rPr>
                <w:rFonts w:cstheme="minorHAnsi"/>
                <w:color w:val="333399"/>
              </w:rPr>
              <w:t xml:space="preserve">Développer le modèle </w:t>
            </w:r>
            <w:r w:rsidRPr="0010799B">
              <w:rPr>
                <w:rFonts w:cstheme="minorHAnsi"/>
                <w:color w:val="000080"/>
                <w:szCs w:val="18"/>
              </w:rPr>
              <w:t>pour l’apprentissage automatique du plongement (embedding) des transactions sur la base des ‘itemsets’ à haute valeur utile</w:t>
            </w:r>
            <w:r w:rsidR="00C7354E">
              <w:rPr>
                <w:rFonts w:cstheme="minorHAnsi"/>
                <w:color w:val="333399"/>
              </w:rPr>
              <w:t>en combinant</w:t>
            </w:r>
            <w:r>
              <w:rPr>
                <w:rFonts w:cstheme="minorHAnsi"/>
                <w:color w:val="333399"/>
              </w:rPr>
              <w:t xml:space="preserve"> l</w:t>
            </w:r>
            <w:r w:rsidR="00C7354E">
              <w:rPr>
                <w:rFonts w:cstheme="minorHAnsi"/>
                <w:color w:val="333399"/>
              </w:rPr>
              <w:t>es idées</w:t>
            </w:r>
            <w:r>
              <w:rPr>
                <w:rFonts w:cstheme="minorHAnsi"/>
                <w:color w:val="333399"/>
              </w:rPr>
              <w:t xml:space="preserve"> implémentée</w:t>
            </w:r>
            <w:r w:rsidR="00C7354E">
              <w:rPr>
                <w:rFonts w:cstheme="minorHAnsi"/>
                <w:color w:val="333399"/>
              </w:rPr>
              <w:t>s</w:t>
            </w:r>
            <w:r>
              <w:rPr>
                <w:rFonts w:cstheme="minorHAnsi"/>
                <w:color w:val="333399"/>
              </w:rPr>
              <w:t xml:space="preserve"> dans l’algorithme d’extraction d’itemsets choisi dans l’étape 1 </w:t>
            </w:r>
            <w:r w:rsidR="00C7354E">
              <w:rPr>
                <w:rFonts w:cstheme="minorHAnsi"/>
                <w:color w:val="333399"/>
              </w:rPr>
              <w:t xml:space="preserve">avec la logique du modèle d’apprentissage </w:t>
            </w:r>
            <w:del w:id="6" w:author="phil" w:date="2020-02-26T00:26:00Z">
              <w:r w:rsidR="00C7354E" w:rsidDel="001F2772">
                <w:rPr>
                  <w:rFonts w:cstheme="minorHAnsi"/>
                  <w:color w:val="333399"/>
                </w:rPr>
                <w:delText>des  plo</w:delText>
              </w:r>
              <w:bookmarkStart w:id="7" w:name="_GoBack"/>
              <w:bookmarkEnd w:id="7"/>
              <w:r w:rsidR="00C7354E" w:rsidDel="001F2772">
                <w:rPr>
                  <w:rFonts w:cstheme="minorHAnsi"/>
                  <w:color w:val="333399"/>
                </w:rPr>
                <w:delText>ngements</w:delText>
              </w:r>
            </w:del>
            <w:ins w:id="8" w:author="phil" w:date="2020-02-26T00:26:00Z">
              <w:r w:rsidR="001F2772">
                <w:rPr>
                  <w:rFonts w:cstheme="minorHAnsi"/>
                  <w:color w:val="333399"/>
                </w:rPr>
                <w:t>des plongements</w:t>
              </w:r>
            </w:ins>
            <w:r w:rsidR="00C7354E">
              <w:rPr>
                <w:rFonts w:cstheme="minorHAnsi"/>
                <w:color w:val="333399"/>
              </w:rPr>
              <w:t xml:space="preserve"> des transactions vues dans l’étape 2. </w:t>
            </w:r>
          </w:p>
          <w:p w:rsidR="00213D04" w:rsidRPr="00FD4645" w:rsidRDefault="00213D04" w:rsidP="00213D04">
            <w:pPr>
              <w:shd w:val="clear" w:color="auto" w:fill="FFFFFF"/>
              <w:spacing w:line="0" w:lineRule="auto"/>
              <w:rPr>
                <w:rFonts w:asciiTheme="minorHAnsi" w:hAnsiTheme="minorHAnsi" w:cstheme="minorHAnsi"/>
                <w:color w:val="000080"/>
                <w:sz w:val="22"/>
                <w:szCs w:val="18"/>
              </w:rPr>
            </w:pPr>
            <w:r w:rsidRPr="00FD4645">
              <w:rPr>
                <w:rFonts w:asciiTheme="minorHAnsi" w:hAnsiTheme="minorHAnsi" w:cstheme="minorHAnsi"/>
                <w:color w:val="000080"/>
                <w:sz w:val="22"/>
                <w:szCs w:val="18"/>
              </w:rPr>
              <w:t>Après une première phase au cours de laquelle le candidat devra se familiariser avec les outils</w:t>
            </w:r>
          </w:p>
          <w:p w:rsidR="00213D04" w:rsidRPr="00FD4645" w:rsidRDefault="00213D04" w:rsidP="00213D04">
            <w:pPr>
              <w:shd w:val="clear" w:color="auto" w:fill="FFFFFF"/>
              <w:spacing w:line="0" w:lineRule="auto"/>
              <w:rPr>
                <w:rFonts w:asciiTheme="minorHAnsi" w:hAnsiTheme="minorHAnsi" w:cstheme="minorHAnsi"/>
                <w:color w:val="000080"/>
                <w:sz w:val="22"/>
                <w:szCs w:val="18"/>
              </w:rPr>
            </w:pPr>
            <w:r w:rsidRPr="00FD4645">
              <w:rPr>
                <w:rFonts w:asciiTheme="minorHAnsi" w:hAnsiTheme="minorHAnsi" w:cstheme="minorHAnsi"/>
                <w:color w:val="000080"/>
                <w:sz w:val="22"/>
                <w:szCs w:val="18"/>
              </w:rPr>
              <w:t>de l’approche neuro-flous, il se concentrera à la mise en œuvre d'un algorithme efficace afin</w:t>
            </w:r>
          </w:p>
          <w:p w:rsidR="00213D04" w:rsidRPr="00FD4645" w:rsidRDefault="00213D04" w:rsidP="00213D04">
            <w:pPr>
              <w:shd w:val="clear" w:color="auto" w:fill="FFFFFF"/>
              <w:spacing w:line="0" w:lineRule="auto"/>
              <w:rPr>
                <w:rFonts w:asciiTheme="minorHAnsi" w:hAnsiTheme="minorHAnsi" w:cstheme="minorHAnsi"/>
                <w:color w:val="000080"/>
                <w:sz w:val="22"/>
                <w:szCs w:val="18"/>
              </w:rPr>
            </w:pPr>
            <w:r w:rsidRPr="00FD4645">
              <w:rPr>
                <w:rFonts w:asciiTheme="minorHAnsi" w:hAnsiTheme="minorHAnsi" w:cstheme="minorHAnsi"/>
                <w:color w:val="000080"/>
                <w:sz w:val="22"/>
                <w:szCs w:val="18"/>
              </w:rPr>
              <w:t>de considérer la plus grande classe possible de systèmes non linéaires en tenant compte des</w:t>
            </w:r>
          </w:p>
          <w:p w:rsidR="00213D04" w:rsidRPr="00FD4645" w:rsidRDefault="00213D04" w:rsidP="00213D04">
            <w:pPr>
              <w:shd w:val="clear" w:color="auto" w:fill="FFFFFF"/>
              <w:spacing w:line="0" w:lineRule="auto"/>
              <w:rPr>
                <w:rFonts w:asciiTheme="minorHAnsi" w:hAnsiTheme="minorHAnsi" w:cstheme="minorHAnsi"/>
                <w:color w:val="000080"/>
                <w:sz w:val="22"/>
                <w:szCs w:val="18"/>
              </w:rPr>
            </w:pPr>
            <w:r w:rsidRPr="00FD4645">
              <w:rPr>
                <w:rFonts w:asciiTheme="minorHAnsi" w:hAnsiTheme="minorHAnsi" w:cstheme="minorHAnsi"/>
                <w:color w:val="000080"/>
                <w:sz w:val="22"/>
                <w:szCs w:val="18"/>
              </w:rPr>
              <w:t>données de mesures bruitées.</w:t>
            </w:r>
          </w:p>
          <w:p w:rsidR="00213D04" w:rsidRPr="00FD4645" w:rsidRDefault="00213D04" w:rsidP="00213D04">
            <w:pPr>
              <w:shd w:val="clear" w:color="auto" w:fill="FFFFFF"/>
              <w:spacing w:line="0" w:lineRule="auto"/>
              <w:rPr>
                <w:rFonts w:asciiTheme="minorHAnsi" w:hAnsiTheme="minorHAnsi" w:cstheme="minorHAnsi"/>
                <w:color w:val="000080"/>
                <w:sz w:val="22"/>
                <w:szCs w:val="18"/>
              </w:rPr>
            </w:pPr>
            <w:r w:rsidRPr="00FD4645">
              <w:rPr>
                <w:rFonts w:asciiTheme="minorHAnsi" w:hAnsiTheme="minorHAnsi" w:cstheme="minorHAnsi"/>
                <w:color w:val="000080"/>
                <w:sz w:val="22"/>
                <w:szCs w:val="18"/>
              </w:rPr>
              <w:t>Unevalidationdecetrav</w:t>
            </w:r>
          </w:p>
          <w:p w:rsidR="00213D04" w:rsidRPr="00FD4645" w:rsidRDefault="00213D04" w:rsidP="00213D04">
            <w:pPr>
              <w:shd w:val="clear" w:color="auto" w:fill="FFFFFF"/>
              <w:spacing w:line="0" w:lineRule="auto"/>
              <w:rPr>
                <w:rFonts w:asciiTheme="minorHAnsi" w:hAnsiTheme="minorHAnsi" w:cstheme="minorHAnsi"/>
                <w:color w:val="000080"/>
                <w:sz w:val="22"/>
                <w:szCs w:val="18"/>
              </w:rPr>
            </w:pPr>
            <w:r w:rsidRPr="00FD4645">
              <w:rPr>
                <w:rFonts w:asciiTheme="minorHAnsi" w:hAnsiTheme="minorHAnsi" w:cstheme="minorHAnsi"/>
                <w:color w:val="000080"/>
                <w:sz w:val="22"/>
                <w:szCs w:val="18"/>
              </w:rPr>
              <w:t>Après une première phase au cours de laquelle le candidat devra se familiariser avec les outils</w:t>
            </w:r>
          </w:p>
          <w:p w:rsidR="00213D04" w:rsidRPr="00FD4645" w:rsidRDefault="00213D04" w:rsidP="00213D04">
            <w:pPr>
              <w:shd w:val="clear" w:color="auto" w:fill="FFFFFF"/>
              <w:spacing w:line="0" w:lineRule="auto"/>
              <w:rPr>
                <w:rFonts w:asciiTheme="minorHAnsi" w:hAnsiTheme="minorHAnsi" w:cstheme="minorHAnsi"/>
                <w:color w:val="000080"/>
                <w:sz w:val="22"/>
                <w:szCs w:val="18"/>
              </w:rPr>
            </w:pPr>
            <w:r w:rsidRPr="00FD4645">
              <w:rPr>
                <w:rFonts w:asciiTheme="minorHAnsi" w:hAnsiTheme="minorHAnsi" w:cstheme="minorHAnsi"/>
                <w:color w:val="000080"/>
                <w:sz w:val="22"/>
                <w:szCs w:val="18"/>
              </w:rPr>
              <w:t>de l’approche neuro-flous, il se concentrera à la mise en œuvre d'un algorithme efficace afin</w:t>
            </w:r>
          </w:p>
          <w:p w:rsidR="00213D04" w:rsidRPr="00FD4645" w:rsidRDefault="00213D04" w:rsidP="00213D04">
            <w:pPr>
              <w:shd w:val="clear" w:color="auto" w:fill="FFFFFF"/>
              <w:spacing w:line="0" w:lineRule="auto"/>
              <w:rPr>
                <w:rFonts w:asciiTheme="minorHAnsi" w:hAnsiTheme="minorHAnsi" w:cstheme="minorHAnsi"/>
                <w:color w:val="000080"/>
                <w:sz w:val="22"/>
                <w:szCs w:val="18"/>
              </w:rPr>
            </w:pPr>
            <w:r w:rsidRPr="00FD4645">
              <w:rPr>
                <w:rFonts w:asciiTheme="minorHAnsi" w:hAnsiTheme="minorHAnsi" w:cstheme="minorHAnsi"/>
                <w:color w:val="000080"/>
                <w:sz w:val="22"/>
                <w:szCs w:val="18"/>
              </w:rPr>
              <w:t>de considérer la plus grande classe possible de systèmes non linéaires en tenant compte des</w:t>
            </w:r>
          </w:p>
          <w:p w:rsidR="00213D04" w:rsidRPr="00FD4645" w:rsidRDefault="00213D04" w:rsidP="00213D04">
            <w:pPr>
              <w:shd w:val="clear" w:color="auto" w:fill="FFFFFF"/>
              <w:spacing w:line="0" w:lineRule="auto"/>
              <w:rPr>
                <w:rFonts w:asciiTheme="minorHAnsi" w:hAnsiTheme="minorHAnsi" w:cstheme="minorHAnsi"/>
                <w:color w:val="000080"/>
                <w:sz w:val="22"/>
                <w:szCs w:val="18"/>
              </w:rPr>
            </w:pPr>
            <w:r w:rsidRPr="00FD4645">
              <w:rPr>
                <w:rFonts w:asciiTheme="minorHAnsi" w:hAnsiTheme="minorHAnsi" w:cstheme="minorHAnsi"/>
                <w:color w:val="000080"/>
                <w:sz w:val="22"/>
                <w:szCs w:val="18"/>
              </w:rPr>
              <w:t>données de mesures bruitées.</w:t>
            </w:r>
          </w:p>
          <w:p w:rsidR="00D71626" w:rsidRPr="00FD4645" w:rsidRDefault="00213D04" w:rsidP="00AC26D0">
            <w:pPr>
              <w:shd w:val="clear" w:color="auto" w:fill="FFFFFF"/>
              <w:spacing w:line="0" w:lineRule="auto"/>
              <w:rPr>
                <w:rFonts w:asciiTheme="minorHAnsi" w:hAnsiTheme="minorHAnsi" w:cstheme="minorHAnsi"/>
                <w:color w:val="000080"/>
                <w:sz w:val="22"/>
                <w:szCs w:val="18"/>
              </w:rPr>
            </w:pPr>
            <w:r w:rsidRPr="00FD4645">
              <w:rPr>
                <w:rFonts w:asciiTheme="minorHAnsi" w:hAnsiTheme="minorHAnsi" w:cstheme="minorHAnsi"/>
                <w:color w:val="000080"/>
                <w:sz w:val="22"/>
                <w:szCs w:val="18"/>
              </w:rPr>
              <w:t>Unevalidationdecetr</w:t>
            </w:r>
          </w:p>
        </w:tc>
      </w:tr>
    </w:tbl>
    <w:p w:rsidR="00A66EEB" w:rsidRPr="00EC3757" w:rsidRDefault="00A66EEB">
      <w:pPr>
        <w:rPr>
          <w:rFonts w:asciiTheme="minorHAnsi" w:hAnsiTheme="minorHAnsi" w:cstheme="minorHAnsi"/>
          <w:color w:val="000080"/>
        </w:rPr>
      </w:pPr>
    </w:p>
    <w:tbl>
      <w:tblPr>
        <w:tblW w:w="0" w:type="auto"/>
        <w:tblInd w:w="-366" w:type="dxa"/>
        <w:tblBorders>
          <w:top w:val="double" w:sz="4" w:space="0" w:color="000080"/>
          <w:left w:val="double" w:sz="4" w:space="0" w:color="000080"/>
          <w:bottom w:val="double" w:sz="4" w:space="0" w:color="000080"/>
          <w:right w:val="double" w:sz="4" w:space="0" w:color="000080"/>
          <w:insideH w:val="single" w:sz="4" w:space="0" w:color="auto"/>
          <w:insideV w:val="single" w:sz="4" w:space="0" w:color="auto"/>
        </w:tblBorders>
        <w:tblCellMar>
          <w:left w:w="70" w:type="dxa"/>
          <w:right w:w="70" w:type="dxa"/>
        </w:tblCellMar>
        <w:tblLook w:val="0000"/>
      </w:tblPr>
      <w:tblGrid>
        <w:gridCol w:w="9976"/>
      </w:tblGrid>
      <w:tr w:rsidR="0033132D" w:rsidRPr="00EC3757" w:rsidTr="004268B3">
        <w:trPr>
          <w:cantSplit/>
          <w:trHeight w:val="368"/>
        </w:trPr>
        <w:tc>
          <w:tcPr>
            <w:tcW w:w="9976" w:type="dxa"/>
            <w:tcBorders>
              <w:top w:val="double" w:sz="4" w:space="0" w:color="000080"/>
              <w:bottom w:val="single" w:sz="4" w:space="0" w:color="000080"/>
            </w:tcBorders>
            <w:shd w:val="clear" w:color="auto" w:fill="D9D9D9"/>
            <w:vAlign w:val="center"/>
          </w:tcPr>
          <w:p w:rsidR="0033132D" w:rsidRPr="00EC3757" w:rsidRDefault="00CD73B9" w:rsidP="004268B3">
            <w:pPr>
              <w:pStyle w:val="Titre"/>
              <w:ind w:right="0"/>
              <w:rPr>
                <w:rFonts w:asciiTheme="minorHAnsi" w:hAnsiTheme="minorHAnsi" w:cstheme="minorHAnsi"/>
                <w:smallCaps/>
                <w:sz w:val="24"/>
              </w:rPr>
            </w:pPr>
            <w:r>
              <w:rPr>
                <w:rFonts w:asciiTheme="minorHAnsi" w:hAnsiTheme="minorHAnsi" w:cstheme="minorHAnsi"/>
                <w:color w:val="000080"/>
                <w:sz w:val="24"/>
              </w:rPr>
              <w:t xml:space="preserve">Principales </w:t>
            </w:r>
            <w:r w:rsidR="0033132D" w:rsidRPr="00EC3757">
              <w:rPr>
                <w:rFonts w:asciiTheme="minorHAnsi" w:hAnsiTheme="minorHAnsi" w:cstheme="minorHAnsi"/>
                <w:color w:val="000080"/>
                <w:sz w:val="24"/>
              </w:rPr>
              <w:t xml:space="preserve">Références bibliographiques récentes </w:t>
            </w:r>
          </w:p>
        </w:tc>
      </w:tr>
      <w:tr w:rsidR="0033132D" w:rsidRPr="00EC3757" w:rsidTr="004268B3">
        <w:trPr>
          <w:cantSplit/>
          <w:trHeight w:val="1330"/>
        </w:trPr>
        <w:tc>
          <w:tcPr>
            <w:tcW w:w="9976" w:type="dxa"/>
            <w:tcBorders>
              <w:top w:val="single" w:sz="4" w:space="0" w:color="000080"/>
              <w:bottom w:val="single" w:sz="4" w:space="0" w:color="000080"/>
            </w:tcBorders>
          </w:tcPr>
          <w:p w:rsidR="00CE2F2F" w:rsidRPr="00EC3757" w:rsidRDefault="00D51A0E" w:rsidP="0010799B">
            <w:pPr>
              <w:pStyle w:val="Paragraphedeliste"/>
              <w:numPr>
                <w:ilvl w:val="0"/>
                <w:numId w:val="20"/>
              </w:numPr>
              <w:rPr>
                <w:rFonts w:cstheme="minorHAnsi"/>
              </w:rPr>
            </w:pPr>
            <w:r w:rsidRPr="00EC3757">
              <w:rPr>
                <w:rFonts w:cstheme="minorHAnsi"/>
                <w:color w:val="333333"/>
                <w:spacing w:val="4"/>
                <w:shd w:val="clear" w:color="auto" w:fill="FCFCFC"/>
                <w:lang w:val="en-US"/>
              </w:rPr>
              <w:t xml:space="preserve">Nguyen D., Nguyen T.D., Luo W., Venkatesh S. (2018) </w:t>
            </w:r>
            <w:r w:rsidR="00FF6FE1" w:rsidRPr="00FF6FE1">
              <w:fldChar w:fldCharType="begin"/>
            </w:r>
            <w:r w:rsidR="00FF6FE1" w:rsidRPr="00FF6FE1">
              <w:rPr>
                <w:lang w:val="en-US"/>
                <w:rPrChange w:id="9" w:author="phil" w:date="2020-02-25T23:43:00Z">
                  <w:rPr>
                    <w:rFonts w:ascii="Times New Roman" w:hAnsi="Times New Roman" w:cs="Times New Roman"/>
                    <w:sz w:val="24"/>
                    <w:szCs w:val="24"/>
                  </w:rPr>
                </w:rPrChange>
              </w:rPr>
              <w:instrText xml:space="preserve"> HYPERLINK "https://link.springer.com/chapter/10.1007%2F978-3-319-93040-4_29" </w:instrText>
            </w:r>
            <w:r w:rsidR="00FF6FE1" w:rsidRPr="00FF6FE1">
              <w:fldChar w:fldCharType="separate"/>
            </w:r>
            <w:r w:rsidRPr="00EC3757">
              <w:rPr>
                <w:rStyle w:val="Lienhypertexte"/>
                <w:rFonts w:cstheme="minorHAnsi"/>
                <w:spacing w:val="4"/>
                <w:shd w:val="clear" w:color="auto" w:fill="FCFCFC"/>
                <w:lang w:val="en-US"/>
              </w:rPr>
              <w:t>Trans2Vec: Learning Transaction Embedding via Items and Frequent Itemsets</w:t>
            </w:r>
            <w:r w:rsidR="00FF6FE1">
              <w:rPr>
                <w:rStyle w:val="Lienhypertexte"/>
                <w:rFonts w:cstheme="minorHAnsi"/>
                <w:spacing w:val="4"/>
                <w:shd w:val="clear" w:color="auto" w:fill="FCFCFC"/>
                <w:lang w:val="en-US"/>
              </w:rPr>
              <w:fldChar w:fldCharType="end"/>
            </w:r>
            <w:r w:rsidRPr="00EC3757">
              <w:rPr>
                <w:rFonts w:cstheme="minorHAnsi"/>
                <w:color w:val="333333"/>
                <w:spacing w:val="4"/>
                <w:shd w:val="clear" w:color="auto" w:fill="FCFCFC"/>
                <w:lang w:val="en-US"/>
              </w:rPr>
              <w:t xml:space="preserve">. In: Phung D., Tseng V., Webb G., Ho B., Ganji M., Rashidi L. (eds) Advances in Knowledge Discovery and Data Mining. </w:t>
            </w:r>
            <w:r w:rsidRPr="00EC3757">
              <w:rPr>
                <w:rFonts w:cstheme="minorHAnsi"/>
                <w:color w:val="333333"/>
                <w:spacing w:val="4"/>
                <w:shd w:val="clear" w:color="auto" w:fill="FCFCFC"/>
              </w:rPr>
              <w:t xml:space="preserve">PAKDD 2018. Lecture Notes in Computer Science, vol 10939. Springer, </w:t>
            </w:r>
            <w:r w:rsidR="00EC3757" w:rsidRPr="00EC3757">
              <w:rPr>
                <w:rFonts w:cstheme="minorHAnsi"/>
                <w:color w:val="333333"/>
                <w:spacing w:val="4"/>
                <w:shd w:val="clear" w:color="auto" w:fill="FCFCFC"/>
              </w:rPr>
              <w:t>pp 361-372, 2018.</w:t>
            </w:r>
          </w:p>
          <w:p w:rsidR="00EC3757" w:rsidRPr="00EC3757" w:rsidRDefault="00CE2F2F" w:rsidP="0010799B">
            <w:pPr>
              <w:pStyle w:val="Paragraphedeliste"/>
              <w:numPr>
                <w:ilvl w:val="0"/>
                <w:numId w:val="20"/>
              </w:numPr>
              <w:rPr>
                <w:rFonts w:cstheme="minorHAnsi"/>
                <w:lang w:val="en-US"/>
              </w:rPr>
            </w:pPr>
            <w:r w:rsidRPr="00EC3757">
              <w:rPr>
                <w:rFonts w:cstheme="minorHAnsi"/>
                <w:color w:val="333333"/>
                <w:spacing w:val="4"/>
                <w:shd w:val="clear" w:color="auto" w:fill="FCFCFC"/>
              </w:rPr>
              <w:t>Fournier-Viger., P., Lin, J. C.-W., Truong, T., Nkambou, R. (2019). </w:t>
            </w:r>
            <w:hyperlink r:id="rId7" w:history="1">
              <w:r w:rsidRPr="00EC3757">
                <w:rPr>
                  <w:rStyle w:val="Lienhypertexte"/>
                  <w:rFonts w:cstheme="minorHAnsi"/>
                  <w:spacing w:val="4"/>
                  <w:shd w:val="clear" w:color="auto" w:fill="FCFCFC"/>
                  <w:lang w:val="en-US"/>
                </w:rPr>
                <w:t>A survey of high utility itemset mining</w:t>
              </w:r>
            </w:hyperlink>
            <w:r w:rsidRPr="00EC3757">
              <w:rPr>
                <w:rStyle w:val="Lienhypertexte"/>
                <w:rFonts w:cstheme="minorHAnsi"/>
                <w:spacing w:val="4"/>
                <w:shd w:val="clear" w:color="auto" w:fill="FCFCFC"/>
                <w:lang w:val="en-US"/>
              </w:rPr>
              <w:t>.</w:t>
            </w:r>
            <w:r w:rsidRPr="00EC3757">
              <w:rPr>
                <w:rFonts w:cstheme="minorHAnsi"/>
                <w:color w:val="333333"/>
                <w:spacing w:val="4"/>
                <w:shd w:val="clear" w:color="auto" w:fill="FCFCFC"/>
                <w:lang w:val="en-US"/>
              </w:rPr>
              <w:t>In: Fournier-Viger et al. (eds). High-Utility Pattern Mining: Theory, Algorithms and Applications, Springer (to appear), p. 1-46.</w:t>
            </w:r>
          </w:p>
          <w:p w:rsidR="00BF4A98" w:rsidRPr="00EC3757" w:rsidRDefault="00BF4A98" w:rsidP="0010799B">
            <w:pPr>
              <w:pStyle w:val="Paragraphedeliste"/>
              <w:numPr>
                <w:ilvl w:val="0"/>
                <w:numId w:val="20"/>
              </w:numPr>
              <w:rPr>
                <w:rFonts w:cstheme="minorHAnsi"/>
                <w:lang w:val="en-US"/>
              </w:rPr>
            </w:pPr>
            <w:r w:rsidRPr="00EC3757">
              <w:rPr>
                <w:rFonts w:cstheme="minorHAnsi"/>
                <w:color w:val="222222"/>
                <w:shd w:val="clear" w:color="auto" w:fill="FFFFFF"/>
                <w:lang w:val="en-US"/>
              </w:rPr>
              <w:t xml:space="preserve">Mikolov, Tomas; et al. (2013). </w:t>
            </w:r>
            <w:r w:rsidR="00FF6FE1" w:rsidRPr="00FF6FE1">
              <w:fldChar w:fldCharType="begin"/>
            </w:r>
            <w:r w:rsidR="00FF6FE1" w:rsidRPr="00FF6FE1">
              <w:rPr>
                <w:lang w:val="en-US"/>
                <w:rPrChange w:id="10" w:author="phil" w:date="2020-02-25T23:43:00Z">
                  <w:rPr>
                    <w:rFonts w:ascii="Times New Roman" w:hAnsi="Times New Roman" w:cs="Times New Roman"/>
                    <w:sz w:val="24"/>
                    <w:szCs w:val="24"/>
                  </w:rPr>
                </w:rPrChange>
              </w:rPr>
              <w:instrText xml:space="preserve"> HYPERLINK "https://research.google/pubs/pub41224/" </w:instrText>
            </w:r>
            <w:r w:rsidR="00FF6FE1" w:rsidRPr="00FF6FE1">
              <w:fldChar w:fldCharType="separate"/>
            </w:r>
            <w:r w:rsidRPr="00EC3757">
              <w:rPr>
                <w:rStyle w:val="Lienhypertexte"/>
                <w:rFonts w:cstheme="minorHAnsi"/>
                <w:shd w:val="clear" w:color="auto" w:fill="FFFFFF"/>
                <w:lang w:val="en-US"/>
              </w:rPr>
              <w:t>Efficient Estimation of Word Representations in Vector Space</w:t>
            </w:r>
            <w:r w:rsidR="00FF6FE1">
              <w:rPr>
                <w:rStyle w:val="Lienhypertexte"/>
                <w:rFonts w:cstheme="minorHAnsi"/>
                <w:shd w:val="clear" w:color="auto" w:fill="FFFFFF"/>
                <w:lang w:val="en-US"/>
              </w:rPr>
              <w:fldChar w:fldCharType="end"/>
            </w:r>
            <w:r w:rsidRPr="00EC3757">
              <w:rPr>
                <w:rFonts w:cstheme="minorHAnsi"/>
                <w:color w:val="222222"/>
                <w:shd w:val="clear" w:color="auto" w:fill="FFFFFF"/>
                <w:lang w:val="en-US"/>
              </w:rPr>
              <w:t>.</w:t>
            </w:r>
            <w:r w:rsidR="00EC3757" w:rsidRPr="00EC3757">
              <w:rPr>
                <w:rFonts w:cstheme="minorHAnsi"/>
                <w:color w:val="333333"/>
                <w:spacing w:val="4"/>
                <w:shd w:val="clear" w:color="auto" w:fill="FCFCFC"/>
                <w:lang w:val="en-US"/>
              </w:rPr>
              <w:t>In 1stInternational Conference on Learning Representations (2013).</w:t>
            </w:r>
          </w:p>
          <w:p w:rsidR="0033132D" w:rsidRPr="005D5D35" w:rsidRDefault="00BF4A98" w:rsidP="005D5D35">
            <w:pPr>
              <w:pStyle w:val="Paragraphedeliste"/>
              <w:numPr>
                <w:ilvl w:val="0"/>
                <w:numId w:val="20"/>
              </w:numPr>
              <w:rPr>
                <w:rFonts w:cstheme="minorHAnsi"/>
              </w:rPr>
            </w:pPr>
            <w:r w:rsidRPr="00EC3757">
              <w:rPr>
                <w:rFonts w:cstheme="minorHAnsi"/>
              </w:rPr>
              <w:t xml:space="preserve">Code pour word2Vec : </w:t>
            </w:r>
            <w:hyperlink r:id="rId8" w:history="1">
              <w:r w:rsidRPr="00EC3757">
                <w:rPr>
                  <w:rStyle w:val="Lienhypertexte"/>
                  <w:rFonts w:cstheme="minorHAnsi"/>
                </w:rPr>
                <w:t>https://code.google.com/archive/p/word2vec/</w:t>
              </w:r>
            </w:hyperlink>
          </w:p>
        </w:tc>
      </w:tr>
    </w:tbl>
    <w:p w:rsidR="0033132D" w:rsidRPr="00EC3757" w:rsidRDefault="0033132D">
      <w:pPr>
        <w:rPr>
          <w:rFonts w:asciiTheme="minorHAnsi" w:hAnsiTheme="minorHAnsi" w:cstheme="minorHAnsi"/>
          <w:b/>
          <w:bCs/>
          <w:color w:val="000080"/>
          <w:szCs w:val="20"/>
        </w:rPr>
      </w:pPr>
    </w:p>
    <w:p w:rsidR="00F53911" w:rsidRPr="00EC3757" w:rsidRDefault="00F53911" w:rsidP="000F400A">
      <w:pPr>
        <w:rPr>
          <w:rFonts w:asciiTheme="minorHAnsi" w:hAnsiTheme="minorHAnsi" w:cstheme="minorHAnsi"/>
          <w:b/>
          <w:bCs/>
          <w:color w:val="000080"/>
          <w:szCs w:val="20"/>
        </w:rPr>
      </w:pPr>
      <w:r w:rsidRPr="00EC3757">
        <w:rPr>
          <w:rFonts w:asciiTheme="minorHAnsi" w:hAnsiTheme="minorHAnsi" w:cstheme="minorHAnsi"/>
          <w:b/>
          <w:bCs/>
          <w:color w:val="000080"/>
          <w:szCs w:val="20"/>
        </w:rPr>
        <w:t>Date :</w:t>
      </w:r>
    </w:p>
    <w:p w:rsidR="00F53911" w:rsidRPr="00EC3757" w:rsidRDefault="00F53911">
      <w:pPr>
        <w:rPr>
          <w:rFonts w:asciiTheme="minorHAnsi" w:hAnsiTheme="minorHAnsi" w:cstheme="minorHAnsi"/>
          <w:b/>
          <w:bCs/>
          <w:color w:val="000080"/>
          <w:szCs w:val="20"/>
        </w:rPr>
      </w:pPr>
    </w:p>
    <w:p w:rsidR="00A66EEB" w:rsidRPr="00EC3757" w:rsidRDefault="00A66EEB">
      <w:pPr>
        <w:rPr>
          <w:rFonts w:asciiTheme="minorHAnsi" w:hAnsiTheme="minorHAnsi" w:cstheme="minorHAnsi"/>
          <w:b/>
          <w:bCs/>
          <w:color w:val="000080"/>
          <w:szCs w:val="20"/>
        </w:rPr>
      </w:pPr>
      <w:r w:rsidRPr="00EC3757">
        <w:rPr>
          <w:rFonts w:asciiTheme="minorHAnsi" w:hAnsiTheme="minorHAnsi" w:cstheme="minorHAnsi"/>
          <w:b/>
          <w:bCs/>
          <w:color w:val="000080"/>
          <w:szCs w:val="20"/>
        </w:rPr>
        <w:t xml:space="preserve"> Nom</w:t>
      </w:r>
      <w:r w:rsidR="00F53911" w:rsidRPr="00EC3757">
        <w:rPr>
          <w:rFonts w:asciiTheme="minorHAnsi" w:hAnsiTheme="minorHAnsi" w:cstheme="minorHAnsi"/>
          <w:b/>
          <w:bCs/>
          <w:color w:val="000080"/>
          <w:szCs w:val="20"/>
        </w:rPr>
        <w:t>s</w:t>
      </w:r>
      <w:r w:rsidRPr="00EC3757">
        <w:rPr>
          <w:rFonts w:asciiTheme="minorHAnsi" w:hAnsiTheme="minorHAnsi" w:cstheme="minorHAnsi"/>
          <w:b/>
          <w:bCs/>
          <w:color w:val="000080"/>
          <w:szCs w:val="20"/>
        </w:rPr>
        <w:t xml:space="preserve"> et signature</w:t>
      </w:r>
      <w:r w:rsidR="00F53911" w:rsidRPr="00EC3757">
        <w:rPr>
          <w:rFonts w:asciiTheme="minorHAnsi" w:hAnsiTheme="minorHAnsi" w:cstheme="minorHAnsi"/>
          <w:b/>
          <w:bCs/>
          <w:color w:val="000080"/>
          <w:szCs w:val="20"/>
        </w:rPr>
        <w:t>s</w:t>
      </w:r>
    </w:p>
    <w:p w:rsidR="00A66EEB" w:rsidRPr="00EC3757" w:rsidRDefault="00A66EEB">
      <w:pPr>
        <w:rPr>
          <w:rFonts w:asciiTheme="minorHAnsi" w:hAnsiTheme="minorHAnsi" w:cstheme="minorHAnsi"/>
          <w:b/>
          <w:bCs/>
          <w:color w:val="000080"/>
          <w:szCs w:val="20"/>
        </w:rPr>
      </w:pPr>
    </w:p>
    <w:p w:rsidR="00A66EEB" w:rsidRPr="00EC3757" w:rsidRDefault="00A66EEB" w:rsidP="000F400A">
      <w:pPr>
        <w:rPr>
          <w:rFonts w:asciiTheme="minorHAnsi" w:hAnsiTheme="minorHAnsi" w:cstheme="minorHAnsi"/>
          <w:b/>
          <w:bCs/>
          <w:color w:val="000080"/>
          <w:szCs w:val="20"/>
        </w:rPr>
      </w:pPr>
      <w:r w:rsidRPr="00EC3757">
        <w:rPr>
          <w:rFonts w:asciiTheme="minorHAnsi" w:hAnsiTheme="minorHAnsi" w:cstheme="minorHAnsi"/>
          <w:b/>
          <w:bCs/>
          <w:color w:val="000080"/>
          <w:szCs w:val="20"/>
        </w:rPr>
        <w:t>L’encadr</w:t>
      </w:r>
      <w:r w:rsidR="000F400A" w:rsidRPr="00EC3757">
        <w:rPr>
          <w:rFonts w:asciiTheme="minorHAnsi" w:hAnsiTheme="minorHAnsi" w:cstheme="minorHAnsi"/>
          <w:b/>
          <w:bCs/>
          <w:color w:val="000080"/>
          <w:szCs w:val="20"/>
        </w:rPr>
        <w:t>ant</w:t>
      </w:r>
      <w:r w:rsidRPr="00EC3757">
        <w:rPr>
          <w:rFonts w:asciiTheme="minorHAnsi" w:hAnsiTheme="minorHAnsi" w:cstheme="minorHAnsi"/>
          <w:b/>
          <w:bCs/>
          <w:color w:val="000080"/>
          <w:szCs w:val="20"/>
        </w:rPr>
        <w:tab/>
      </w:r>
      <w:r w:rsidRPr="00EC3757">
        <w:rPr>
          <w:rFonts w:asciiTheme="minorHAnsi" w:hAnsiTheme="minorHAnsi" w:cstheme="minorHAnsi"/>
          <w:b/>
          <w:bCs/>
          <w:color w:val="000080"/>
          <w:szCs w:val="20"/>
        </w:rPr>
        <w:tab/>
      </w:r>
      <w:r w:rsidR="006B1F05" w:rsidRPr="00EC3757">
        <w:rPr>
          <w:rFonts w:asciiTheme="minorHAnsi" w:hAnsiTheme="minorHAnsi" w:cstheme="minorHAnsi"/>
          <w:b/>
          <w:bCs/>
          <w:color w:val="000080"/>
          <w:szCs w:val="20"/>
        </w:rPr>
        <w:tab/>
      </w:r>
      <w:r w:rsidR="007713D0" w:rsidRPr="00EC3757">
        <w:rPr>
          <w:rFonts w:asciiTheme="minorHAnsi" w:hAnsiTheme="minorHAnsi" w:cstheme="minorHAnsi"/>
          <w:b/>
          <w:bCs/>
          <w:color w:val="000080"/>
          <w:szCs w:val="20"/>
        </w:rPr>
        <w:tab/>
      </w:r>
      <w:r w:rsidR="006B1F05" w:rsidRPr="00EC3757">
        <w:rPr>
          <w:rFonts w:asciiTheme="minorHAnsi" w:hAnsiTheme="minorHAnsi" w:cstheme="minorHAnsi"/>
          <w:b/>
          <w:bCs/>
          <w:color w:val="000080"/>
          <w:szCs w:val="20"/>
        </w:rPr>
        <w:tab/>
      </w:r>
      <w:r w:rsidRPr="00EC3757">
        <w:rPr>
          <w:rFonts w:asciiTheme="minorHAnsi" w:hAnsiTheme="minorHAnsi" w:cstheme="minorHAnsi"/>
          <w:b/>
          <w:bCs/>
          <w:color w:val="000080"/>
          <w:szCs w:val="20"/>
        </w:rPr>
        <w:tab/>
        <w:t xml:space="preserve">Le Coordinateur </w:t>
      </w:r>
      <w:r w:rsidR="006B1F05" w:rsidRPr="00EC3757">
        <w:rPr>
          <w:rFonts w:asciiTheme="minorHAnsi" w:hAnsiTheme="minorHAnsi" w:cstheme="minorHAnsi"/>
          <w:b/>
          <w:bCs/>
          <w:color w:val="000080"/>
          <w:szCs w:val="20"/>
        </w:rPr>
        <w:t>du Mas</w:t>
      </w:r>
      <w:r w:rsidR="00F53911" w:rsidRPr="00EC3757">
        <w:rPr>
          <w:rFonts w:asciiTheme="minorHAnsi" w:hAnsiTheme="minorHAnsi" w:cstheme="minorHAnsi"/>
          <w:b/>
          <w:bCs/>
          <w:color w:val="000080"/>
          <w:szCs w:val="20"/>
        </w:rPr>
        <w:t>tère</w:t>
      </w:r>
    </w:p>
    <w:p w:rsidR="00C02D42" w:rsidRPr="00EC3757" w:rsidRDefault="00C02D42" w:rsidP="00F53911">
      <w:pPr>
        <w:rPr>
          <w:rFonts w:asciiTheme="minorHAnsi" w:hAnsiTheme="minorHAnsi" w:cstheme="minorHAnsi"/>
          <w:b/>
          <w:bCs/>
          <w:color w:val="000080"/>
          <w:szCs w:val="20"/>
        </w:rPr>
      </w:pPr>
    </w:p>
    <w:p w:rsidR="00C02D42" w:rsidRPr="00EC3757" w:rsidRDefault="00894133" w:rsidP="00894133">
      <w:pPr>
        <w:rPr>
          <w:rFonts w:asciiTheme="minorHAnsi" w:hAnsiTheme="minorHAnsi" w:cstheme="minorHAnsi"/>
          <w:b/>
          <w:bCs/>
          <w:color w:val="000000" w:themeColor="text1"/>
          <w:szCs w:val="20"/>
        </w:rPr>
      </w:pPr>
      <w:r w:rsidRPr="00EC3757">
        <w:rPr>
          <w:rFonts w:asciiTheme="minorHAnsi" w:hAnsiTheme="minorHAnsi" w:cstheme="minorHAnsi"/>
        </w:rPr>
        <w:t>.</w:t>
      </w:r>
    </w:p>
    <w:sectPr w:rsidR="00C02D42" w:rsidRPr="00EC3757" w:rsidSect="006B6528">
      <w:footerReference w:type="default" r:id="rId9"/>
      <w:pgSz w:w="11906" w:h="16838"/>
      <w:pgMar w:top="1417" w:right="991" w:bottom="1134"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312" w:rsidRDefault="006C6312">
      <w:r>
        <w:separator/>
      </w:r>
    </w:p>
  </w:endnote>
  <w:endnote w:type="continuationSeparator" w:id="1">
    <w:p w:rsidR="006C6312" w:rsidRDefault="006C63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86E" w:rsidRDefault="00A4586E" w:rsidP="00A4586E">
    <w:pPr>
      <w:pStyle w:val="Pieddepage"/>
      <w:pBdr>
        <w:top w:val="single" w:sz="4" w:space="1" w:color="auto"/>
      </w:pBdr>
      <w:ind w:left="-360"/>
      <w:rPr>
        <w:rStyle w:val="Numrodepage"/>
        <w:i/>
        <w:iCs/>
        <w:rtl/>
      </w:rPr>
    </w:pPr>
    <w:r>
      <w:rPr>
        <w:i/>
        <w:iCs/>
        <w:lang w:val="fr-FR"/>
      </w:rPr>
      <w:t>ISTIC</w:t>
    </w:r>
    <w:r>
      <w:rPr>
        <w:i/>
        <w:iCs/>
        <w:lang w:val="fr-FR"/>
      </w:rPr>
      <w:tab/>
      <w:t>Fiche MémoireMaster</w:t>
    </w:r>
    <w:r>
      <w:rPr>
        <w:i/>
        <w:iCs/>
        <w:lang w:val="fr-FR"/>
      </w:rPr>
      <w:tab/>
    </w:r>
  </w:p>
  <w:sdt>
    <w:sdtPr>
      <w:id w:val="176055851"/>
      <w:docPartObj>
        <w:docPartGallery w:val="Page Numbers (Bottom of Page)"/>
        <w:docPartUnique/>
      </w:docPartObj>
    </w:sdtPr>
    <w:sdtContent>
      <w:p w:rsidR="00A4586E" w:rsidRDefault="00FF6FE1">
        <w:pPr>
          <w:pStyle w:val="Pieddepage"/>
          <w:jc w:val="right"/>
        </w:pPr>
        <w:r>
          <w:fldChar w:fldCharType="begin"/>
        </w:r>
        <w:r w:rsidR="00E35B82">
          <w:instrText xml:space="preserve"> PAGE   \* MERGEFORMAT </w:instrText>
        </w:r>
        <w:r>
          <w:fldChar w:fldCharType="separate"/>
        </w:r>
        <w:r w:rsidR="002A6CF1">
          <w:rPr>
            <w:noProof/>
          </w:rPr>
          <w:t>3</w:t>
        </w:r>
        <w:r>
          <w:rPr>
            <w:noProof/>
          </w:rPr>
          <w:fldChar w:fldCharType="end"/>
        </w:r>
        <w:r w:rsidR="00A4586E">
          <w:t>/3</w:t>
        </w:r>
      </w:p>
    </w:sdtContent>
  </w:sdt>
  <w:p w:rsidR="003D0F47" w:rsidRDefault="003D0F47" w:rsidP="00A4586E">
    <w:pPr>
      <w:pStyle w:val="Pieddepage"/>
      <w:ind w:left="-360"/>
      <w:rPr>
        <w:i/>
        <w:iCs/>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312" w:rsidRDefault="006C6312">
      <w:r>
        <w:separator/>
      </w:r>
    </w:p>
  </w:footnote>
  <w:footnote w:type="continuationSeparator" w:id="1">
    <w:p w:rsidR="006C6312" w:rsidRDefault="006C63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42F6"/>
    <w:multiLevelType w:val="hybridMultilevel"/>
    <w:tmpl w:val="1EF28E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B16D1"/>
    <w:multiLevelType w:val="hybridMultilevel"/>
    <w:tmpl w:val="20BAC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042832"/>
    <w:multiLevelType w:val="hybridMultilevel"/>
    <w:tmpl w:val="2B525936"/>
    <w:lvl w:ilvl="0" w:tplc="CD96B09E">
      <w:start w:val="5"/>
      <w:numFmt w:val="bullet"/>
      <w:lvlText w:val="-"/>
      <w:lvlJc w:val="left"/>
      <w:pPr>
        <w:ind w:left="720" w:hanging="360"/>
      </w:pPr>
      <w:rPr>
        <w:rFonts w:ascii="Source Sans Pro" w:eastAsia="Times New Roman" w:hAnsi="Source Sans Pro" w:cs="Times New Roman"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B258E"/>
    <w:multiLevelType w:val="hybridMultilevel"/>
    <w:tmpl w:val="70A04194"/>
    <w:lvl w:ilvl="0" w:tplc="84BA6B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2213776"/>
    <w:multiLevelType w:val="hybridMultilevel"/>
    <w:tmpl w:val="80EC6E80"/>
    <w:lvl w:ilvl="0" w:tplc="077A4D5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95616"/>
    <w:multiLevelType w:val="hybridMultilevel"/>
    <w:tmpl w:val="81F4DEF0"/>
    <w:lvl w:ilvl="0" w:tplc="040C000F">
      <w:start w:val="1"/>
      <w:numFmt w:val="decimal"/>
      <w:lvlText w:val="%1."/>
      <w:lvlJc w:val="left"/>
      <w:pPr>
        <w:tabs>
          <w:tab w:val="num" w:pos="360"/>
        </w:tabs>
        <w:ind w:left="360" w:hanging="360"/>
      </w:pPr>
      <w:rPr>
        <w:rFont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1A8F12C0"/>
    <w:multiLevelType w:val="hybridMultilevel"/>
    <w:tmpl w:val="A134BF6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1C134196"/>
    <w:multiLevelType w:val="multilevel"/>
    <w:tmpl w:val="A556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401487"/>
    <w:multiLevelType w:val="hybridMultilevel"/>
    <w:tmpl w:val="16F2C360"/>
    <w:lvl w:ilvl="0" w:tplc="B5EEFDC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864BE9"/>
    <w:multiLevelType w:val="hybridMultilevel"/>
    <w:tmpl w:val="5A20EEB4"/>
    <w:lvl w:ilvl="0" w:tplc="A45CE0DE">
      <w:start w:val="5"/>
      <w:numFmt w:val="bullet"/>
      <w:lvlText w:val="-"/>
      <w:lvlJc w:val="left"/>
      <w:pPr>
        <w:ind w:left="1074" w:hanging="360"/>
      </w:pPr>
      <w:rPr>
        <w:rFonts w:ascii="Calibri" w:eastAsiaTheme="minorHAnsi" w:hAnsi="Calibri" w:cs="Calibri"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0">
    <w:nsid w:val="39B877F2"/>
    <w:multiLevelType w:val="hybridMultilevel"/>
    <w:tmpl w:val="A0208E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3BF147B3"/>
    <w:multiLevelType w:val="hybridMultilevel"/>
    <w:tmpl w:val="52FC22A2"/>
    <w:lvl w:ilvl="0" w:tplc="5A1079B4">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43AF5E40"/>
    <w:multiLevelType w:val="multilevel"/>
    <w:tmpl w:val="D586F35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45296C39"/>
    <w:multiLevelType w:val="hybridMultilevel"/>
    <w:tmpl w:val="9B56CCAA"/>
    <w:lvl w:ilvl="0" w:tplc="785CCD2C">
      <w:start w:val="5"/>
      <w:numFmt w:val="bullet"/>
      <w:lvlText w:val="-"/>
      <w:lvlJc w:val="left"/>
      <w:pPr>
        <w:ind w:left="720" w:hanging="360"/>
      </w:pPr>
      <w:rPr>
        <w:rFonts w:ascii="Source Sans Pro" w:eastAsia="Times New Roman" w:hAnsi="Source Sans Pro" w:cs="Times New Roman"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4C68B3"/>
    <w:multiLevelType w:val="hybridMultilevel"/>
    <w:tmpl w:val="D0422468"/>
    <w:lvl w:ilvl="0" w:tplc="7A0C93C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507355"/>
    <w:multiLevelType w:val="hybridMultilevel"/>
    <w:tmpl w:val="3D22B070"/>
    <w:lvl w:ilvl="0" w:tplc="EBF6D566">
      <w:start w:val="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B85490"/>
    <w:multiLevelType w:val="hybridMultilevel"/>
    <w:tmpl w:val="38662FF8"/>
    <w:lvl w:ilvl="0" w:tplc="27E8515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76F0753"/>
    <w:multiLevelType w:val="hybridMultilevel"/>
    <w:tmpl w:val="5CBADAE4"/>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8">
    <w:nsid w:val="610E3105"/>
    <w:multiLevelType w:val="hybridMultilevel"/>
    <w:tmpl w:val="484E3DC0"/>
    <w:lvl w:ilvl="0" w:tplc="EE4A0F54">
      <w:start w:val="1"/>
      <w:numFmt w:val="decimal"/>
      <w:lvlText w:val="(%1)"/>
      <w:lvlJc w:val="left"/>
      <w:pPr>
        <w:tabs>
          <w:tab w:val="num" w:pos="720"/>
        </w:tabs>
        <w:ind w:left="720" w:hanging="360"/>
      </w:pPr>
      <w:rPr>
        <w:rFonts w:hint="default"/>
        <w:sz w:val="24"/>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62EF250E"/>
    <w:multiLevelType w:val="hybridMultilevel"/>
    <w:tmpl w:val="D586F356"/>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nsid w:val="6A98173F"/>
    <w:multiLevelType w:val="hybridMultilevel"/>
    <w:tmpl w:val="F08A8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DC3293B"/>
    <w:multiLevelType w:val="singleLevel"/>
    <w:tmpl w:val="3A8EC28E"/>
    <w:lvl w:ilvl="0">
      <w:start w:val="1"/>
      <w:numFmt w:val="decimal"/>
      <w:lvlText w:val="[%1]"/>
      <w:lvlJc w:val="left"/>
      <w:pPr>
        <w:tabs>
          <w:tab w:val="num" w:pos="502"/>
        </w:tabs>
        <w:ind w:left="502" w:hanging="360"/>
      </w:pPr>
    </w:lvl>
  </w:abstractNum>
  <w:abstractNum w:abstractNumId="22">
    <w:nsid w:val="748C70C1"/>
    <w:multiLevelType w:val="hybridMultilevel"/>
    <w:tmpl w:val="EA6E3826"/>
    <w:lvl w:ilvl="0" w:tplc="7A0C93C2">
      <w:start w:val="1"/>
      <w:numFmt w:val="decimal"/>
      <w:lvlText w:val="[%1]"/>
      <w:lvlJc w:val="left"/>
      <w:pPr>
        <w:ind w:left="720" w:hanging="360"/>
      </w:pPr>
      <w:rPr>
        <w:rFonts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5"/>
  </w:num>
  <w:num w:numId="4">
    <w:abstractNumId w:val="17"/>
  </w:num>
  <w:num w:numId="5">
    <w:abstractNumId w:val="18"/>
  </w:num>
  <w:num w:numId="6">
    <w:abstractNumId w:val="6"/>
  </w:num>
  <w:num w:numId="7">
    <w:abstractNumId w:val="11"/>
  </w:num>
  <w:num w:numId="8">
    <w:abstractNumId w:val="3"/>
  </w:num>
  <w:num w:numId="9">
    <w:abstractNumId w:val="10"/>
  </w:num>
  <w:num w:numId="10">
    <w:abstractNumId w:val="21"/>
  </w:num>
  <w:num w:numId="11">
    <w:abstractNumId w:val="8"/>
  </w:num>
  <w:num w:numId="12">
    <w:abstractNumId w:val="16"/>
  </w:num>
  <w:num w:numId="13">
    <w:abstractNumId w:val="7"/>
  </w:num>
  <w:num w:numId="14">
    <w:abstractNumId w:val="20"/>
  </w:num>
  <w:num w:numId="15">
    <w:abstractNumId w:val="1"/>
  </w:num>
  <w:num w:numId="16">
    <w:abstractNumId w:val="15"/>
  </w:num>
  <w:num w:numId="17">
    <w:abstractNumId w:val="2"/>
  </w:num>
  <w:num w:numId="18">
    <w:abstractNumId w:val="13"/>
  </w:num>
  <w:num w:numId="19">
    <w:abstractNumId w:val="9"/>
  </w:num>
  <w:num w:numId="20">
    <w:abstractNumId w:val="22"/>
  </w:num>
  <w:num w:numId="21">
    <w:abstractNumId w:val="4"/>
  </w:num>
  <w:num w:numId="22">
    <w:abstractNumId w:val="14"/>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
    <w15:presenceInfo w15:providerId="None" w15:userId="phi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stylePaneFormatFilter w:val="3F01"/>
  <w:trackRevisions/>
  <w:defaultTabStop w:val="708"/>
  <w:hyphenationZone w:val="425"/>
  <w:noPunctuationKerning/>
  <w:characterSpacingControl w:val="doNotCompress"/>
  <w:footnotePr>
    <w:footnote w:id="0"/>
    <w:footnote w:id="1"/>
  </w:footnotePr>
  <w:endnotePr>
    <w:endnote w:id="0"/>
    <w:endnote w:id="1"/>
  </w:endnotePr>
  <w:compat>
    <w:useFELayout/>
  </w:compat>
  <w:rsids>
    <w:rsidRoot w:val="005F527D"/>
    <w:rsid w:val="00007707"/>
    <w:rsid w:val="000573CF"/>
    <w:rsid w:val="00096F7A"/>
    <w:rsid w:val="000F400A"/>
    <w:rsid w:val="0010799B"/>
    <w:rsid w:val="00112BE5"/>
    <w:rsid w:val="001172A9"/>
    <w:rsid w:val="00134B8C"/>
    <w:rsid w:val="00187105"/>
    <w:rsid w:val="00190EC3"/>
    <w:rsid w:val="00197F23"/>
    <w:rsid w:val="001A7565"/>
    <w:rsid w:val="001D2955"/>
    <w:rsid w:val="001F2772"/>
    <w:rsid w:val="00213D04"/>
    <w:rsid w:val="0021662E"/>
    <w:rsid w:val="002409E1"/>
    <w:rsid w:val="00275EBF"/>
    <w:rsid w:val="002A4CB5"/>
    <w:rsid w:val="002A6CF1"/>
    <w:rsid w:val="002B729D"/>
    <w:rsid w:val="002F5EF5"/>
    <w:rsid w:val="00324206"/>
    <w:rsid w:val="00325FCD"/>
    <w:rsid w:val="0033132D"/>
    <w:rsid w:val="00344D00"/>
    <w:rsid w:val="00364E07"/>
    <w:rsid w:val="003B388A"/>
    <w:rsid w:val="003C0078"/>
    <w:rsid w:val="003D0F47"/>
    <w:rsid w:val="00421DC1"/>
    <w:rsid w:val="004375E5"/>
    <w:rsid w:val="004A7698"/>
    <w:rsid w:val="004B7F53"/>
    <w:rsid w:val="004D176A"/>
    <w:rsid w:val="0050217A"/>
    <w:rsid w:val="00521F9F"/>
    <w:rsid w:val="00546E94"/>
    <w:rsid w:val="005738F9"/>
    <w:rsid w:val="005818F5"/>
    <w:rsid w:val="005B59A6"/>
    <w:rsid w:val="005D5D35"/>
    <w:rsid w:val="005E0D7D"/>
    <w:rsid w:val="005E6BC4"/>
    <w:rsid w:val="005F527D"/>
    <w:rsid w:val="005F5A21"/>
    <w:rsid w:val="00603011"/>
    <w:rsid w:val="0064680C"/>
    <w:rsid w:val="00666C58"/>
    <w:rsid w:val="006B1F05"/>
    <w:rsid w:val="006B6528"/>
    <w:rsid w:val="006C6312"/>
    <w:rsid w:val="006E43B8"/>
    <w:rsid w:val="007239FC"/>
    <w:rsid w:val="00727056"/>
    <w:rsid w:val="00727A1E"/>
    <w:rsid w:val="00760434"/>
    <w:rsid w:val="00766382"/>
    <w:rsid w:val="007678A2"/>
    <w:rsid w:val="007713D0"/>
    <w:rsid w:val="00781D38"/>
    <w:rsid w:val="007911A4"/>
    <w:rsid w:val="007C659F"/>
    <w:rsid w:val="007E06FD"/>
    <w:rsid w:val="007E7030"/>
    <w:rsid w:val="007F6EBE"/>
    <w:rsid w:val="00867CCE"/>
    <w:rsid w:val="00894133"/>
    <w:rsid w:val="008B3011"/>
    <w:rsid w:val="008D5396"/>
    <w:rsid w:val="008D5C57"/>
    <w:rsid w:val="008E6A28"/>
    <w:rsid w:val="0091094F"/>
    <w:rsid w:val="00927012"/>
    <w:rsid w:val="00930AA3"/>
    <w:rsid w:val="00936849"/>
    <w:rsid w:val="00941158"/>
    <w:rsid w:val="00954914"/>
    <w:rsid w:val="0099247D"/>
    <w:rsid w:val="009B4C58"/>
    <w:rsid w:val="009B77F8"/>
    <w:rsid w:val="009D1244"/>
    <w:rsid w:val="009E5BE8"/>
    <w:rsid w:val="00A4586E"/>
    <w:rsid w:val="00A66EEB"/>
    <w:rsid w:val="00AA26E2"/>
    <w:rsid w:val="00AB7224"/>
    <w:rsid w:val="00AC26D0"/>
    <w:rsid w:val="00AD79F5"/>
    <w:rsid w:val="00AE4A32"/>
    <w:rsid w:val="00B06B70"/>
    <w:rsid w:val="00B65A00"/>
    <w:rsid w:val="00BB5E77"/>
    <w:rsid w:val="00BC6441"/>
    <w:rsid w:val="00BD307D"/>
    <w:rsid w:val="00BF4A98"/>
    <w:rsid w:val="00C02D42"/>
    <w:rsid w:val="00C7354E"/>
    <w:rsid w:val="00C814D1"/>
    <w:rsid w:val="00C90647"/>
    <w:rsid w:val="00CC4837"/>
    <w:rsid w:val="00CD73B9"/>
    <w:rsid w:val="00CE2F2F"/>
    <w:rsid w:val="00D11A07"/>
    <w:rsid w:val="00D136B0"/>
    <w:rsid w:val="00D51A0E"/>
    <w:rsid w:val="00D55CC7"/>
    <w:rsid w:val="00D71626"/>
    <w:rsid w:val="00DA6C1F"/>
    <w:rsid w:val="00E05D07"/>
    <w:rsid w:val="00E15478"/>
    <w:rsid w:val="00E35B82"/>
    <w:rsid w:val="00E52479"/>
    <w:rsid w:val="00E531A1"/>
    <w:rsid w:val="00E570A6"/>
    <w:rsid w:val="00E61A9B"/>
    <w:rsid w:val="00E7030B"/>
    <w:rsid w:val="00E90318"/>
    <w:rsid w:val="00EA0D0E"/>
    <w:rsid w:val="00EC3757"/>
    <w:rsid w:val="00EC38DD"/>
    <w:rsid w:val="00F1424C"/>
    <w:rsid w:val="00F2138E"/>
    <w:rsid w:val="00F523AF"/>
    <w:rsid w:val="00F53911"/>
    <w:rsid w:val="00F733B5"/>
    <w:rsid w:val="00FD4645"/>
    <w:rsid w:val="00FF6FE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52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6B6528"/>
    <w:pPr>
      <w:ind w:right="6662"/>
      <w:jc w:val="center"/>
    </w:pPr>
    <w:rPr>
      <w:rFonts w:ascii="Arial Narrow" w:hAnsi="Arial Narrow"/>
      <w:b/>
      <w:bCs/>
      <w:sz w:val="20"/>
      <w:szCs w:val="20"/>
    </w:rPr>
  </w:style>
  <w:style w:type="paragraph" w:styleId="Pieddepage">
    <w:name w:val="footer"/>
    <w:basedOn w:val="Normal"/>
    <w:link w:val="PieddepageCar"/>
    <w:uiPriority w:val="99"/>
    <w:rsid w:val="006B6528"/>
    <w:pPr>
      <w:tabs>
        <w:tab w:val="center" w:pos="4536"/>
        <w:tab w:val="right" w:pos="9072"/>
      </w:tabs>
    </w:pPr>
    <w:rPr>
      <w:sz w:val="20"/>
      <w:szCs w:val="20"/>
      <w:lang w:val="en-GB"/>
    </w:rPr>
  </w:style>
  <w:style w:type="character" w:styleId="Numrodepage">
    <w:name w:val="page number"/>
    <w:basedOn w:val="Policepardfaut"/>
    <w:rsid w:val="006B6528"/>
  </w:style>
  <w:style w:type="paragraph" w:styleId="Retraitcorpsdetexte2">
    <w:name w:val="Body Text Indent 2"/>
    <w:basedOn w:val="Normal"/>
    <w:rsid w:val="006B6528"/>
    <w:pPr>
      <w:ind w:left="1416"/>
    </w:pPr>
    <w:rPr>
      <w:rFonts w:ascii="Arial Narrow" w:hAnsi="Arial Narrow"/>
      <w:szCs w:val="20"/>
    </w:rPr>
  </w:style>
  <w:style w:type="paragraph" w:styleId="En-tte">
    <w:name w:val="header"/>
    <w:basedOn w:val="Normal"/>
    <w:rsid w:val="006B6528"/>
    <w:pPr>
      <w:tabs>
        <w:tab w:val="center" w:pos="4153"/>
        <w:tab w:val="right" w:pos="8306"/>
      </w:tabs>
    </w:pPr>
  </w:style>
  <w:style w:type="paragraph" w:styleId="Notedebasdepage">
    <w:name w:val="footnote text"/>
    <w:basedOn w:val="Normal"/>
    <w:semiHidden/>
    <w:rsid w:val="006B6528"/>
    <w:rPr>
      <w:sz w:val="20"/>
      <w:szCs w:val="20"/>
    </w:rPr>
  </w:style>
  <w:style w:type="character" w:styleId="Appelnotedebasdep">
    <w:name w:val="footnote reference"/>
    <w:semiHidden/>
    <w:rsid w:val="006B6528"/>
    <w:rPr>
      <w:vertAlign w:val="superscript"/>
    </w:rPr>
  </w:style>
  <w:style w:type="paragraph" w:styleId="Sous-titre">
    <w:name w:val="Subtitle"/>
    <w:basedOn w:val="Normal"/>
    <w:qFormat/>
    <w:rsid w:val="006B6528"/>
    <w:pPr>
      <w:autoSpaceDE w:val="0"/>
      <w:autoSpaceDN w:val="0"/>
      <w:adjustRightInd w:val="0"/>
      <w:spacing w:before="120" w:after="120"/>
    </w:pPr>
    <w:rPr>
      <w:color w:val="000000"/>
      <w:sz w:val="28"/>
      <w:szCs w:val="28"/>
    </w:rPr>
  </w:style>
  <w:style w:type="paragraph" w:customStyle="1" w:styleId="Corpsdetexte21">
    <w:name w:val="Corps de texte 21"/>
    <w:basedOn w:val="Normal"/>
    <w:rsid w:val="006B6528"/>
    <w:pPr>
      <w:ind w:firstLine="708"/>
      <w:jc w:val="both"/>
    </w:pPr>
    <w:rPr>
      <w:szCs w:val="20"/>
    </w:rPr>
  </w:style>
  <w:style w:type="character" w:styleId="Lienhypertexte">
    <w:name w:val="Hyperlink"/>
    <w:rsid w:val="006B6528"/>
    <w:rPr>
      <w:color w:val="0000FF"/>
      <w:u w:val="single"/>
    </w:rPr>
  </w:style>
  <w:style w:type="paragraph" w:styleId="Corpsdetexte2">
    <w:name w:val="Body Text 2"/>
    <w:basedOn w:val="Normal"/>
    <w:rsid w:val="005F527D"/>
    <w:pPr>
      <w:spacing w:after="120" w:line="480" w:lineRule="auto"/>
    </w:pPr>
  </w:style>
  <w:style w:type="character" w:customStyle="1" w:styleId="apple-converted-space">
    <w:name w:val="apple-converted-space"/>
    <w:basedOn w:val="Policepardfaut"/>
    <w:rsid w:val="00766382"/>
  </w:style>
  <w:style w:type="paragraph" w:styleId="Paragraphedeliste">
    <w:name w:val="List Paragraph"/>
    <w:basedOn w:val="Normal"/>
    <w:uiPriority w:val="34"/>
    <w:qFormat/>
    <w:rsid w:val="00213D04"/>
    <w:pPr>
      <w:spacing w:after="200" w:line="276" w:lineRule="auto"/>
      <w:ind w:left="720"/>
      <w:contextualSpacing/>
    </w:pPr>
    <w:rPr>
      <w:rFonts w:asciiTheme="minorHAnsi" w:hAnsiTheme="minorHAnsi" w:cstheme="minorBidi"/>
      <w:sz w:val="22"/>
      <w:szCs w:val="22"/>
    </w:rPr>
  </w:style>
  <w:style w:type="character" w:customStyle="1" w:styleId="a">
    <w:name w:val="_"/>
    <w:basedOn w:val="Policepardfaut"/>
    <w:rsid w:val="00213D04"/>
  </w:style>
  <w:style w:type="character" w:customStyle="1" w:styleId="TitreCar">
    <w:name w:val="Titre Car"/>
    <w:basedOn w:val="Policepardfaut"/>
    <w:link w:val="Titre"/>
    <w:rsid w:val="0033132D"/>
    <w:rPr>
      <w:rFonts w:ascii="Arial Narrow" w:hAnsi="Arial Narrow"/>
      <w:b/>
      <w:bCs/>
    </w:rPr>
  </w:style>
  <w:style w:type="paragraph" w:styleId="Sansinterligne">
    <w:name w:val="No Spacing"/>
    <w:uiPriority w:val="1"/>
    <w:qFormat/>
    <w:rsid w:val="0033132D"/>
    <w:rPr>
      <w:rFonts w:asciiTheme="minorHAnsi" w:hAnsiTheme="minorHAnsi" w:cstheme="minorBidi"/>
      <w:sz w:val="22"/>
      <w:szCs w:val="22"/>
      <w:lang w:val="en-US" w:eastAsia="en-US"/>
    </w:rPr>
  </w:style>
  <w:style w:type="character" w:customStyle="1" w:styleId="PieddepageCar">
    <w:name w:val="Pied de page Car"/>
    <w:basedOn w:val="Policepardfaut"/>
    <w:link w:val="Pieddepage"/>
    <w:uiPriority w:val="99"/>
    <w:rsid w:val="00A4586E"/>
    <w:rPr>
      <w:lang w:val="en-GB"/>
    </w:rPr>
  </w:style>
  <w:style w:type="character" w:styleId="lev">
    <w:name w:val="Strong"/>
    <w:basedOn w:val="Policepardfaut"/>
    <w:uiPriority w:val="22"/>
    <w:qFormat/>
    <w:rsid w:val="00CE2F2F"/>
    <w:rPr>
      <w:b/>
      <w:bCs/>
    </w:rPr>
  </w:style>
  <w:style w:type="character" w:customStyle="1" w:styleId="UnresolvedMention">
    <w:name w:val="Unresolved Mention"/>
    <w:basedOn w:val="Policepardfaut"/>
    <w:uiPriority w:val="99"/>
    <w:semiHidden/>
    <w:unhideWhenUsed/>
    <w:rsid w:val="00CE2F2F"/>
    <w:rPr>
      <w:color w:val="605E5C"/>
      <w:shd w:val="clear" w:color="auto" w:fill="E1DFDD"/>
    </w:rPr>
  </w:style>
  <w:style w:type="character" w:styleId="Lienhypertextesuivivisit">
    <w:name w:val="FollowedHyperlink"/>
    <w:basedOn w:val="Policepardfaut"/>
    <w:semiHidden/>
    <w:unhideWhenUsed/>
    <w:rsid w:val="00E7030B"/>
    <w:rPr>
      <w:color w:val="800080" w:themeColor="followedHyperlink"/>
      <w:u w:val="single"/>
    </w:rPr>
  </w:style>
  <w:style w:type="character" w:customStyle="1" w:styleId="year">
    <w:name w:val="year"/>
    <w:basedOn w:val="Policepardfaut"/>
    <w:rsid w:val="00EC3757"/>
  </w:style>
  <w:style w:type="paragraph" w:styleId="Textedebulles">
    <w:name w:val="Balloon Text"/>
    <w:basedOn w:val="Normal"/>
    <w:link w:val="TextedebullesCar"/>
    <w:semiHidden/>
    <w:unhideWhenUsed/>
    <w:rsid w:val="002A6CF1"/>
    <w:rPr>
      <w:rFonts w:ascii="Tahoma" w:hAnsi="Tahoma" w:cs="Tahoma"/>
      <w:sz w:val="16"/>
      <w:szCs w:val="16"/>
    </w:rPr>
  </w:style>
  <w:style w:type="character" w:customStyle="1" w:styleId="TextedebullesCar">
    <w:name w:val="Texte de bulles Car"/>
    <w:basedOn w:val="Policepardfaut"/>
    <w:link w:val="Textedebulles"/>
    <w:semiHidden/>
    <w:rsid w:val="002A6C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7068618">
      <w:bodyDiv w:val="1"/>
      <w:marLeft w:val="0"/>
      <w:marRight w:val="0"/>
      <w:marTop w:val="0"/>
      <w:marBottom w:val="0"/>
      <w:divBdr>
        <w:top w:val="none" w:sz="0" w:space="0" w:color="auto"/>
        <w:left w:val="none" w:sz="0" w:space="0" w:color="auto"/>
        <w:bottom w:val="none" w:sz="0" w:space="0" w:color="auto"/>
        <w:right w:val="none" w:sz="0" w:space="0" w:color="auto"/>
      </w:divBdr>
    </w:div>
    <w:div w:id="395015726">
      <w:bodyDiv w:val="1"/>
      <w:marLeft w:val="0"/>
      <w:marRight w:val="0"/>
      <w:marTop w:val="0"/>
      <w:marBottom w:val="0"/>
      <w:divBdr>
        <w:top w:val="none" w:sz="0" w:space="0" w:color="auto"/>
        <w:left w:val="none" w:sz="0" w:space="0" w:color="auto"/>
        <w:bottom w:val="none" w:sz="0" w:space="0" w:color="auto"/>
        <w:right w:val="none" w:sz="0" w:space="0" w:color="auto"/>
      </w:divBdr>
    </w:div>
    <w:div w:id="554002616">
      <w:bodyDiv w:val="1"/>
      <w:marLeft w:val="0"/>
      <w:marRight w:val="0"/>
      <w:marTop w:val="0"/>
      <w:marBottom w:val="0"/>
      <w:divBdr>
        <w:top w:val="none" w:sz="0" w:space="0" w:color="auto"/>
        <w:left w:val="none" w:sz="0" w:space="0" w:color="auto"/>
        <w:bottom w:val="none" w:sz="0" w:space="0" w:color="auto"/>
        <w:right w:val="none" w:sz="0" w:space="0" w:color="auto"/>
      </w:divBdr>
    </w:div>
    <w:div w:id="649943455">
      <w:bodyDiv w:val="1"/>
      <w:marLeft w:val="0"/>
      <w:marRight w:val="0"/>
      <w:marTop w:val="0"/>
      <w:marBottom w:val="0"/>
      <w:divBdr>
        <w:top w:val="none" w:sz="0" w:space="0" w:color="auto"/>
        <w:left w:val="none" w:sz="0" w:space="0" w:color="auto"/>
        <w:bottom w:val="none" w:sz="0" w:space="0" w:color="auto"/>
        <w:right w:val="none" w:sz="0" w:space="0" w:color="auto"/>
      </w:divBdr>
    </w:div>
    <w:div w:id="695233318">
      <w:bodyDiv w:val="1"/>
      <w:marLeft w:val="0"/>
      <w:marRight w:val="0"/>
      <w:marTop w:val="0"/>
      <w:marBottom w:val="0"/>
      <w:divBdr>
        <w:top w:val="none" w:sz="0" w:space="0" w:color="auto"/>
        <w:left w:val="none" w:sz="0" w:space="0" w:color="auto"/>
        <w:bottom w:val="none" w:sz="0" w:space="0" w:color="auto"/>
        <w:right w:val="none" w:sz="0" w:space="0" w:color="auto"/>
      </w:divBdr>
    </w:div>
    <w:div w:id="1075325014">
      <w:bodyDiv w:val="1"/>
      <w:marLeft w:val="0"/>
      <w:marRight w:val="0"/>
      <w:marTop w:val="0"/>
      <w:marBottom w:val="0"/>
      <w:divBdr>
        <w:top w:val="none" w:sz="0" w:space="0" w:color="auto"/>
        <w:left w:val="none" w:sz="0" w:space="0" w:color="auto"/>
        <w:bottom w:val="none" w:sz="0" w:space="0" w:color="auto"/>
        <w:right w:val="none" w:sz="0" w:space="0" w:color="auto"/>
      </w:divBdr>
    </w:div>
    <w:div w:id="1321034708">
      <w:bodyDiv w:val="1"/>
      <w:marLeft w:val="0"/>
      <w:marRight w:val="0"/>
      <w:marTop w:val="0"/>
      <w:marBottom w:val="0"/>
      <w:divBdr>
        <w:top w:val="none" w:sz="0" w:space="0" w:color="auto"/>
        <w:left w:val="none" w:sz="0" w:space="0" w:color="auto"/>
        <w:bottom w:val="none" w:sz="0" w:space="0" w:color="auto"/>
        <w:right w:val="none" w:sz="0" w:space="0" w:color="auto"/>
      </w:divBdr>
      <w:divsChild>
        <w:div w:id="398401130">
          <w:marLeft w:val="0"/>
          <w:marRight w:val="0"/>
          <w:marTop w:val="0"/>
          <w:marBottom w:val="0"/>
          <w:divBdr>
            <w:top w:val="none" w:sz="0" w:space="0" w:color="auto"/>
            <w:left w:val="none" w:sz="0" w:space="0" w:color="auto"/>
            <w:bottom w:val="none" w:sz="0" w:space="0" w:color="auto"/>
            <w:right w:val="none" w:sz="0" w:space="0" w:color="auto"/>
          </w:divBdr>
          <w:divsChild>
            <w:div w:id="2002079426">
              <w:marLeft w:val="0"/>
              <w:marRight w:val="0"/>
              <w:marTop w:val="0"/>
              <w:marBottom w:val="0"/>
              <w:divBdr>
                <w:top w:val="none" w:sz="0" w:space="0" w:color="auto"/>
                <w:left w:val="none" w:sz="0" w:space="0" w:color="auto"/>
                <w:bottom w:val="none" w:sz="0" w:space="0" w:color="auto"/>
                <w:right w:val="none" w:sz="0" w:space="0" w:color="auto"/>
              </w:divBdr>
              <w:divsChild>
                <w:div w:id="2085832825">
                  <w:marLeft w:val="0"/>
                  <w:marRight w:val="0"/>
                  <w:marTop w:val="0"/>
                  <w:marBottom w:val="0"/>
                  <w:divBdr>
                    <w:top w:val="none" w:sz="0" w:space="0" w:color="auto"/>
                    <w:left w:val="none" w:sz="0" w:space="0" w:color="auto"/>
                    <w:bottom w:val="none" w:sz="0" w:space="0" w:color="auto"/>
                    <w:right w:val="none" w:sz="0" w:space="0" w:color="auto"/>
                  </w:divBdr>
                  <w:divsChild>
                    <w:div w:id="752629583">
                      <w:marLeft w:val="0"/>
                      <w:marRight w:val="0"/>
                      <w:marTop w:val="0"/>
                      <w:marBottom w:val="0"/>
                      <w:divBdr>
                        <w:top w:val="none" w:sz="0" w:space="0" w:color="auto"/>
                        <w:left w:val="none" w:sz="0" w:space="0" w:color="auto"/>
                        <w:bottom w:val="none" w:sz="0" w:space="0" w:color="auto"/>
                        <w:right w:val="none" w:sz="0" w:space="0" w:color="auto"/>
                      </w:divBdr>
                      <w:divsChild>
                        <w:div w:id="379323347">
                          <w:marLeft w:val="0"/>
                          <w:marRight w:val="0"/>
                          <w:marTop w:val="0"/>
                          <w:marBottom w:val="0"/>
                          <w:divBdr>
                            <w:top w:val="none" w:sz="0" w:space="0" w:color="auto"/>
                            <w:left w:val="none" w:sz="0" w:space="0" w:color="auto"/>
                            <w:bottom w:val="none" w:sz="0" w:space="0" w:color="auto"/>
                            <w:right w:val="none" w:sz="0" w:space="0" w:color="auto"/>
                          </w:divBdr>
                          <w:divsChild>
                            <w:div w:id="150172687">
                              <w:marLeft w:val="0"/>
                              <w:marRight w:val="0"/>
                              <w:marTop w:val="0"/>
                              <w:marBottom w:val="0"/>
                              <w:divBdr>
                                <w:top w:val="none" w:sz="0" w:space="0" w:color="auto"/>
                                <w:left w:val="none" w:sz="0" w:space="0" w:color="auto"/>
                                <w:bottom w:val="none" w:sz="0" w:space="0" w:color="auto"/>
                                <w:right w:val="none" w:sz="0" w:space="0" w:color="auto"/>
                              </w:divBdr>
                              <w:divsChild>
                                <w:div w:id="1038235775">
                                  <w:marLeft w:val="0"/>
                                  <w:marRight w:val="0"/>
                                  <w:marTop w:val="0"/>
                                  <w:marBottom w:val="0"/>
                                  <w:divBdr>
                                    <w:top w:val="none" w:sz="0" w:space="0" w:color="auto"/>
                                    <w:left w:val="none" w:sz="0" w:space="0" w:color="auto"/>
                                    <w:bottom w:val="none" w:sz="0" w:space="0" w:color="auto"/>
                                    <w:right w:val="none" w:sz="0" w:space="0" w:color="auto"/>
                                  </w:divBdr>
                                  <w:divsChild>
                                    <w:div w:id="1738744349">
                                      <w:marLeft w:val="0"/>
                                      <w:marRight w:val="0"/>
                                      <w:marTop w:val="0"/>
                                      <w:marBottom w:val="0"/>
                                      <w:divBdr>
                                        <w:top w:val="none" w:sz="0" w:space="0" w:color="auto"/>
                                        <w:left w:val="none" w:sz="0" w:space="0" w:color="auto"/>
                                        <w:bottom w:val="none" w:sz="0" w:space="0" w:color="auto"/>
                                        <w:right w:val="none" w:sz="0" w:space="0" w:color="auto"/>
                                      </w:divBdr>
                                      <w:divsChild>
                                        <w:div w:id="1896039425">
                                          <w:marLeft w:val="0"/>
                                          <w:marRight w:val="0"/>
                                          <w:marTop w:val="0"/>
                                          <w:marBottom w:val="0"/>
                                          <w:divBdr>
                                            <w:top w:val="none" w:sz="0" w:space="0" w:color="auto"/>
                                            <w:left w:val="none" w:sz="0" w:space="0" w:color="auto"/>
                                            <w:bottom w:val="none" w:sz="0" w:space="0" w:color="auto"/>
                                            <w:right w:val="none" w:sz="0" w:space="0" w:color="auto"/>
                                          </w:divBdr>
                                          <w:divsChild>
                                            <w:div w:id="1884705587">
                                              <w:marLeft w:val="0"/>
                                              <w:marRight w:val="0"/>
                                              <w:marTop w:val="0"/>
                                              <w:marBottom w:val="0"/>
                                              <w:divBdr>
                                                <w:top w:val="none" w:sz="0" w:space="0" w:color="auto"/>
                                                <w:left w:val="none" w:sz="0" w:space="0" w:color="auto"/>
                                                <w:bottom w:val="none" w:sz="0" w:space="0" w:color="auto"/>
                                                <w:right w:val="none" w:sz="0" w:space="0" w:color="auto"/>
                                              </w:divBdr>
                                              <w:divsChild>
                                                <w:div w:id="1973632664">
                                                  <w:marLeft w:val="0"/>
                                                  <w:marRight w:val="0"/>
                                                  <w:marTop w:val="0"/>
                                                  <w:marBottom w:val="0"/>
                                                  <w:divBdr>
                                                    <w:top w:val="none" w:sz="0" w:space="0" w:color="auto"/>
                                                    <w:left w:val="none" w:sz="0" w:space="0" w:color="auto"/>
                                                    <w:bottom w:val="none" w:sz="0" w:space="0" w:color="auto"/>
                                                    <w:right w:val="none" w:sz="0" w:space="0" w:color="auto"/>
                                                  </w:divBdr>
                                                  <w:divsChild>
                                                    <w:div w:id="1467967992">
                                                      <w:marLeft w:val="0"/>
                                                      <w:marRight w:val="0"/>
                                                      <w:marTop w:val="0"/>
                                                      <w:marBottom w:val="0"/>
                                                      <w:divBdr>
                                                        <w:top w:val="none" w:sz="0" w:space="0" w:color="auto"/>
                                                        <w:left w:val="none" w:sz="0" w:space="0" w:color="auto"/>
                                                        <w:bottom w:val="none" w:sz="0" w:space="0" w:color="auto"/>
                                                        <w:right w:val="none" w:sz="0" w:space="0" w:color="auto"/>
                                                      </w:divBdr>
                                                      <w:divsChild>
                                                        <w:div w:id="390009659">
                                                          <w:marLeft w:val="0"/>
                                                          <w:marRight w:val="0"/>
                                                          <w:marTop w:val="0"/>
                                                          <w:marBottom w:val="0"/>
                                                          <w:divBdr>
                                                            <w:top w:val="none" w:sz="0" w:space="0" w:color="auto"/>
                                                            <w:left w:val="none" w:sz="0" w:space="0" w:color="auto"/>
                                                            <w:bottom w:val="none" w:sz="0" w:space="0" w:color="auto"/>
                                                            <w:right w:val="none" w:sz="0" w:space="0" w:color="auto"/>
                                                          </w:divBdr>
                                                          <w:divsChild>
                                                            <w:div w:id="686713924">
                                                              <w:marLeft w:val="0"/>
                                                              <w:marRight w:val="0"/>
                                                              <w:marTop w:val="0"/>
                                                              <w:marBottom w:val="0"/>
                                                              <w:divBdr>
                                                                <w:top w:val="none" w:sz="0" w:space="0" w:color="auto"/>
                                                                <w:left w:val="none" w:sz="0" w:space="0" w:color="auto"/>
                                                                <w:bottom w:val="none" w:sz="0" w:space="0" w:color="auto"/>
                                                                <w:right w:val="none" w:sz="0" w:space="0" w:color="auto"/>
                                                              </w:divBdr>
                                                              <w:divsChild>
                                                                <w:div w:id="53547647">
                                                                  <w:marLeft w:val="0"/>
                                                                  <w:marRight w:val="0"/>
                                                                  <w:marTop w:val="0"/>
                                                                  <w:marBottom w:val="0"/>
                                                                  <w:divBdr>
                                                                    <w:top w:val="none" w:sz="0" w:space="0" w:color="auto"/>
                                                                    <w:left w:val="none" w:sz="0" w:space="0" w:color="auto"/>
                                                                    <w:bottom w:val="none" w:sz="0" w:space="0" w:color="auto"/>
                                                                    <w:right w:val="none" w:sz="0" w:space="0" w:color="auto"/>
                                                                  </w:divBdr>
                                                                  <w:divsChild>
                                                                    <w:div w:id="7981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42979743">
      <w:bodyDiv w:val="1"/>
      <w:marLeft w:val="0"/>
      <w:marRight w:val="0"/>
      <w:marTop w:val="0"/>
      <w:marBottom w:val="0"/>
      <w:divBdr>
        <w:top w:val="none" w:sz="0" w:space="0" w:color="auto"/>
        <w:left w:val="none" w:sz="0" w:space="0" w:color="auto"/>
        <w:bottom w:val="none" w:sz="0" w:space="0" w:color="auto"/>
        <w:right w:val="none" w:sz="0" w:space="0" w:color="auto"/>
      </w:divBdr>
    </w:div>
    <w:div w:id="2005934226">
      <w:bodyDiv w:val="1"/>
      <w:marLeft w:val="0"/>
      <w:marRight w:val="0"/>
      <w:marTop w:val="0"/>
      <w:marBottom w:val="0"/>
      <w:divBdr>
        <w:top w:val="none" w:sz="0" w:space="0" w:color="auto"/>
        <w:left w:val="none" w:sz="0" w:space="0" w:color="auto"/>
        <w:bottom w:val="none" w:sz="0" w:space="0" w:color="auto"/>
        <w:right w:val="none" w:sz="0" w:space="0" w:color="auto"/>
      </w:divBdr>
    </w:div>
    <w:div w:id="204578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archive/p/word2vec/" TargetMode="External"/><Relationship Id="rId3" Type="http://schemas.openxmlformats.org/officeDocument/2006/relationships/settings" Target="settings.xml"/><Relationship Id="rId7" Type="http://schemas.openxmlformats.org/officeDocument/2006/relationships/hyperlink" Target="http://www.philippe-fournier-viger.com/Survey_high_utility_itemset2019_draft.pdf"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4648</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Office des Céréales</vt:lpstr>
      <vt:lpstr>Office des Céréales</vt:lpstr>
    </vt:vector>
  </TitlesOfParts>
  <Company>oc</Company>
  <LinksUpToDate>false</LinksUpToDate>
  <CharactersWithSpaces>5483</CharactersWithSpaces>
  <SharedDoc>false</SharedDoc>
  <HLinks>
    <vt:vector size="6" baseType="variant">
      <vt:variant>
        <vt:i4>5177382</vt:i4>
      </vt:variant>
      <vt:variant>
        <vt:i4>0</vt:i4>
      </vt:variant>
      <vt:variant>
        <vt:i4>0</vt:i4>
      </vt:variant>
      <vt:variant>
        <vt:i4>5</vt:i4>
      </vt:variant>
      <vt:variant>
        <vt:lpwstr>mailto:moussa.mzoughi@yahoo.com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des Céréales</dc:title>
  <dc:creator>oc</dc:creator>
  <cp:lastModifiedBy>Utilisateur Windows</cp:lastModifiedBy>
  <cp:revision>2</cp:revision>
  <cp:lastPrinted>2017-06-13T23:09:00Z</cp:lastPrinted>
  <dcterms:created xsi:type="dcterms:W3CDTF">2020-11-19T07:58:00Z</dcterms:created>
  <dcterms:modified xsi:type="dcterms:W3CDTF">2020-11-19T07:58:00Z</dcterms:modified>
</cp:coreProperties>
</file>